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FD" w:rsidRDefault="00AD0EFD" w:rsidP="00DD7C94">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Additional file 1</w:t>
      </w:r>
    </w:p>
    <w:p w:rsidR="00AD0EFD" w:rsidRDefault="00AD0EFD" w:rsidP="00DD7C94">
      <w:pPr>
        <w:spacing w:after="0"/>
        <w:jc w:val="both"/>
        <w:rPr>
          <w:rFonts w:ascii="Times New Roman" w:hAnsi="Times New Roman" w:cs="Times New Roman"/>
          <w:b/>
          <w:sz w:val="24"/>
          <w:szCs w:val="24"/>
          <w:u w:val="single"/>
        </w:rPr>
      </w:pPr>
    </w:p>
    <w:p w:rsidR="00AD0EFD" w:rsidRPr="00ED53EB" w:rsidRDefault="00AD0EFD" w:rsidP="00AD0EF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Characteristics of surveys used to </w:t>
      </w:r>
      <w:r w:rsidR="00932426">
        <w:rPr>
          <w:rFonts w:ascii="Times New Roman" w:hAnsi="Times New Roman" w:cs="Times New Roman"/>
          <w:b/>
          <w:sz w:val="24"/>
          <w:szCs w:val="24"/>
          <w:u w:val="single"/>
        </w:rPr>
        <w:t>develop</w:t>
      </w:r>
      <w:r>
        <w:rPr>
          <w:rFonts w:ascii="Times New Roman" w:hAnsi="Times New Roman" w:cs="Times New Roman"/>
          <w:b/>
          <w:sz w:val="24"/>
          <w:szCs w:val="24"/>
          <w:u w:val="single"/>
        </w:rPr>
        <w:t xml:space="preserve"> the mf and ICT models</w:t>
      </w:r>
    </w:p>
    <w:p w:rsidR="00AD0EFD" w:rsidRDefault="00AD0EFD" w:rsidP="00DD7C94">
      <w:pPr>
        <w:spacing w:after="0"/>
        <w:jc w:val="both"/>
        <w:rPr>
          <w:rFonts w:ascii="Times New Roman" w:hAnsi="Times New Roman" w:cs="Times New Roman"/>
          <w:b/>
          <w:sz w:val="24"/>
          <w:szCs w:val="24"/>
          <w:u w:val="single"/>
        </w:rPr>
      </w:pPr>
    </w:p>
    <w:tbl>
      <w:tblPr>
        <w:tblW w:w="9233" w:type="dxa"/>
        <w:tblInd w:w="89" w:type="dxa"/>
        <w:tblLook w:val="04A0"/>
      </w:tblPr>
      <w:tblGrid>
        <w:gridCol w:w="1646"/>
        <w:gridCol w:w="2037"/>
        <w:gridCol w:w="1026"/>
        <w:gridCol w:w="851"/>
        <w:gridCol w:w="913"/>
        <w:gridCol w:w="863"/>
        <w:gridCol w:w="1059"/>
        <w:gridCol w:w="850"/>
      </w:tblGrid>
      <w:tr w:rsidR="003C132B" w:rsidRPr="003C132B" w:rsidTr="003C132B">
        <w:trPr>
          <w:trHeight w:val="300"/>
        </w:trPr>
        <w:tc>
          <w:tcPr>
            <w:tcW w:w="1646" w:type="dxa"/>
            <w:tcBorders>
              <w:top w:val="single" w:sz="8" w:space="0" w:color="auto"/>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Characteristics</w:t>
            </w:r>
          </w:p>
        </w:tc>
        <w:tc>
          <w:tcPr>
            <w:tcW w:w="2025" w:type="dxa"/>
            <w:tcBorders>
              <w:top w:val="single" w:sz="8" w:space="0" w:color="auto"/>
              <w:left w:val="nil"/>
              <w:bottom w:val="nil"/>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p>
        </w:tc>
        <w:tc>
          <w:tcPr>
            <w:tcW w:w="1877" w:type="dxa"/>
            <w:gridSpan w:val="2"/>
            <w:tcBorders>
              <w:top w:val="single" w:sz="8" w:space="0" w:color="auto"/>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ICT surveys</w:t>
            </w:r>
          </w:p>
        </w:tc>
        <w:tc>
          <w:tcPr>
            <w:tcW w:w="1776" w:type="dxa"/>
            <w:gridSpan w:val="2"/>
            <w:tcBorders>
              <w:top w:val="single" w:sz="8" w:space="0" w:color="auto"/>
              <w:left w:val="single" w:sz="4" w:space="0" w:color="auto"/>
              <w:bottom w:val="nil"/>
              <w:right w:val="single" w:sz="4" w:space="0" w:color="000000"/>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Mf surveys</w:t>
            </w:r>
          </w:p>
        </w:tc>
        <w:tc>
          <w:tcPr>
            <w:tcW w:w="1909" w:type="dxa"/>
            <w:gridSpan w:val="2"/>
            <w:tcBorders>
              <w:top w:val="single" w:sz="8" w:space="0" w:color="auto"/>
              <w:left w:val="nil"/>
              <w:bottom w:val="nil"/>
              <w:right w:val="single" w:sz="8" w:space="0" w:color="000000"/>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Total</w:t>
            </w:r>
          </w:p>
        </w:tc>
      </w:tr>
      <w:tr w:rsidR="003C132B" w:rsidRPr="003C132B" w:rsidTr="003C132B">
        <w:trPr>
          <w:trHeight w:val="315"/>
        </w:trPr>
        <w:tc>
          <w:tcPr>
            <w:tcW w:w="1646" w:type="dxa"/>
            <w:tcBorders>
              <w:top w:val="nil"/>
              <w:left w:val="single" w:sz="8"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p>
        </w:tc>
        <w:tc>
          <w:tcPr>
            <w:tcW w:w="2025"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p>
        </w:tc>
        <w:tc>
          <w:tcPr>
            <w:tcW w:w="1026" w:type="dxa"/>
            <w:tcBorders>
              <w:top w:val="nil"/>
              <w:left w:val="single" w:sz="4"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N</w:t>
            </w:r>
          </w:p>
        </w:tc>
        <w:tc>
          <w:tcPr>
            <w:tcW w:w="851"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w:t>
            </w:r>
          </w:p>
        </w:tc>
        <w:tc>
          <w:tcPr>
            <w:tcW w:w="913"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N</w:t>
            </w:r>
          </w:p>
        </w:tc>
        <w:tc>
          <w:tcPr>
            <w:tcW w:w="863"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w:t>
            </w:r>
          </w:p>
        </w:tc>
        <w:tc>
          <w:tcPr>
            <w:tcW w:w="1059"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N</w:t>
            </w:r>
          </w:p>
        </w:tc>
        <w:tc>
          <w:tcPr>
            <w:tcW w:w="850" w:type="dxa"/>
            <w:tcBorders>
              <w:top w:val="nil"/>
              <w:left w:val="nil"/>
              <w:bottom w:val="single" w:sz="8" w:space="0" w:color="auto"/>
              <w:right w:val="single" w:sz="8"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Total</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xml:space="preserve">    3,195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xml:space="preserve">  1,224 </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xml:space="preserve">    4,419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 </w:t>
            </w:r>
          </w:p>
        </w:tc>
      </w:tr>
      <w:tr w:rsidR="003C132B" w:rsidRPr="003C132B" w:rsidTr="003C132B">
        <w:trPr>
          <w:trHeight w:val="300"/>
        </w:trPr>
        <w:tc>
          <w:tcPr>
            <w:tcW w:w="3671" w:type="dxa"/>
            <w:gridSpan w:val="2"/>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Surveys by sub-region</w:t>
            </w:r>
          </w:p>
        </w:tc>
        <w:tc>
          <w:tcPr>
            <w:tcW w:w="1877" w:type="dxa"/>
            <w:gridSpan w:val="2"/>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776" w:type="dxa"/>
            <w:gridSpan w:val="2"/>
            <w:tcBorders>
              <w:top w:val="nil"/>
              <w:left w:val="single" w:sz="4" w:space="0" w:color="auto"/>
              <w:bottom w:val="nil"/>
              <w:right w:val="single" w:sz="4" w:space="0" w:color="000000"/>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909" w:type="dxa"/>
            <w:gridSpan w:val="2"/>
            <w:tcBorders>
              <w:top w:val="nil"/>
              <w:left w:val="nil"/>
              <w:bottom w:val="nil"/>
              <w:right w:val="single" w:sz="8" w:space="0" w:color="000000"/>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Eastern Africa</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2,002</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62.7</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300</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24.5</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A66C88">
            <w:pPr>
              <w:spacing w:after="0" w:line="240" w:lineRule="auto"/>
              <w:jc w:val="center"/>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w:t>
            </w:r>
            <w:r w:rsidR="00A66C88">
              <w:rPr>
                <w:rFonts w:ascii="Times New Roman" w:eastAsia="Times New Roman" w:hAnsi="Times New Roman" w:cs="Times New Roman"/>
                <w:color w:val="000000"/>
                <w:lang w:val="en-GB" w:eastAsia="en-GB"/>
              </w:rPr>
              <w:t xml:space="preserve">  </w:t>
            </w:r>
            <w:r w:rsidRPr="003C132B">
              <w:rPr>
                <w:rFonts w:ascii="Times New Roman" w:eastAsia="Times New Roman" w:hAnsi="Times New Roman" w:cs="Times New Roman"/>
                <w:color w:val="000000"/>
                <w:lang w:val="en-GB" w:eastAsia="en-GB"/>
              </w:rPr>
              <w:t>2,302</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52.1</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Middle Africa</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564</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17.7</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138</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11.3</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702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15.9</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Northern Africa</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4</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0.3</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0.1</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Western Africa</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629</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19.7</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782</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63.9</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1,411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31.9</w:t>
            </w:r>
          </w:p>
        </w:tc>
      </w:tr>
      <w:tr w:rsidR="003C132B" w:rsidRPr="003C132B" w:rsidTr="003C132B">
        <w:trPr>
          <w:trHeight w:val="300"/>
        </w:trPr>
        <w:tc>
          <w:tcPr>
            <w:tcW w:w="3671" w:type="dxa"/>
            <w:gridSpan w:val="2"/>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Surveys by period</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before 1990</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791</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64.6</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791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17.9</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1990-2000</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17</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115</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9.4</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132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3.0</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2000-now</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3,178</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99.5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318</w:t>
            </w:r>
          </w:p>
        </w:tc>
        <w:tc>
          <w:tcPr>
            <w:tcW w:w="863"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26.0</w:t>
            </w:r>
          </w:p>
        </w:tc>
        <w:tc>
          <w:tcPr>
            <w:tcW w:w="1059"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3,496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79.1</w:t>
            </w:r>
          </w:p>
        </w:tc>
      </w:tr>
      <w:tr w:rsidR="003C132B" w:rsidRPr="003C132B" w:rsidTr="003C132B">
        <w:trPr>
          <w:trHeight w:val="300"/>
        </w:trPr>
        <w:tc>
          <w:tcPr>
            <w:tcW w:w="3671" w:type="dxa"/>
            <w:gridSpan w:val="2"/>
            <w:tcBorders>
              <w:top w:val="nil"/>
              <w:left w:val="single" w:sz="8" w:space="0" w:color="auto"/>
              <w:bottom w:val="nil"/>
              <w:right w:val="nil"/>
            </w:tcBorders>
            <w:shd w:val="clear" w:color="000000" w:fill="FFFFFF"/>
            <w:noWrap/>
            <w:vAlign w:val="bottom"/>
            <w:hideMark/>
          </w:tcPr>
          <w:p w:rsidR="003C132B" w:rsidRPr="003C132B" w:rsidRDefault="00C5335E" w:rsidP="003C132B">
            <w:pPr>
              <w:spacing w:after="0" w:line="240" w:lineRule="auto"/>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Source</w:t>
            </w:r>
            <w:r w:rsidR="003C132B" w:rsidRPr="003C132B">
              <w:rPr>
                <w:rFonts w:ascii="Times New Roman" w:eastAsia="Times New Roman" w:hAnsi="Times New Roman" w:cs="Times New Roman"/>
                <w:color w:val="000000"/>
                <w:lang w:val="en-GB" w:eastAsia="en-GB"/>
              </w:rPr>
              <w:t xml:space="preserve"> of survey</w:t>
            </w:r>
            <w:r>
              <w:rPr>
                <w:rFonts w:ascii="Times New Roman" w:eastAsia="Times New Roman" w:hAnsi="Times New Roman" w:cs="Times New Roman"/>
                <w:color w:val="000000"/>
                <w:lang w:val="en-GB" w:eastAsia="en-GB"/>
              </w:rPr>
              <w:t>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Country report</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2,571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80.5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194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15.9</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2,765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62.6</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Published</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604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18.9</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1,017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83.1</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1,621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36.7</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Thesis/Book</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20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0.6</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13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1.1</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33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0.8</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Type of survey</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LQAS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911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28.5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23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1.9</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934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21.1</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Mapping/prevalence</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2,259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70.7</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1,042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85.1</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3,301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74.7</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SS/Sport check</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25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0.8</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159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13.0</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184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4.2</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Blood volume</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20-40µl</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861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70.3</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861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19.5</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50-60 µl</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196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16.0</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196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4.4</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100-120 µl</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3,195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100.0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111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9.1</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3,306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74.8</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&gt;200 µl</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46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3.8</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46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1.0</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Unknown</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0.8</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0.2</w:t>
            </w:r>
          </w:p>
        </w:tc>
      </w:tr>
      <w:tr w:rsidR="003C132B" w:rsidRPr="003C132B" w:rsidTr="003C132B">
        <w:trPr>
          <w:trHeight w:val="300"/>
        </w:trPr>
        <w:tc>
          <w:tcPr>
            <w:tcW w:w="3671" w:type="dxa"/>
            <w:gridSpan w:val="2"/>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Age ranges examined</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Unknown</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461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14.4</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68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5.6</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529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12.0</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 15 years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76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2.4</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5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0.4</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81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1.8</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16+ years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2,576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80.6</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238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19.4</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2,814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63.7</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All ages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82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2.6</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913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74.6</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995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22.5</w:t>
            </w:r>
          </w:p>
        </w:tc>
      </w:tr>
      <w:tr w:rsidR="003C132B" w:rsidRPr="003C132B" w:rsidTr="003C132B">
        <w:trPr>
          <w:trHeight w:val="300"/>
        </w:trPr>
        <w:tc>
          <w:tcPr>
            <w:tcW w:w="3671" w:type="dxa"/>
            <w:gridSpan w:val="2"/>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Sex of people examined</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Unknown</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49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12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1.0</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61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1.4</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Males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44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3.6</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1.0</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Females</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0.0</w:t>
            </w:r>
          </w:p>
        </w:tc>
      </w:tr>
      <w:tr w:rsidR="003C132B" w:rsidRPr="003C132B" w:rsidTr="003C132B">
        <w:trPr>
          <w:trHeight w:val="300"/>
        </w:trPr>
        <w:tc>
          <w:tcPr>
            <w:tcW w:w="1646" w:type="dxa"/>
            <w:tcBorders>
              <w:top w:val="nil"/>
              <w:left w:val="single" w:sz="8" w:space="0" w:color="auto"/>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i/>
                <w:color w:val="000000"/>
                <w:lang w:val="en-GB" w:eastAsia="en-GB"/>
              </w:rPr>
            </w:pPr>
            <w:r w:rsidRPr="003C132B">
              <w:rPr>
                <w:rFonts w:ascii="Times New Roman" w:eastAsia="Times New Roman" w:hAnsi="Times New Roman" w:cs="Times New Roman"/>
                <w:i/>
                <w:color w:val="000000"/>
                <w:lang w:val="en-GB" w:eastAsia="en-GB"/>
              </w:rPr>
              <w:t>Both</w:t>
            </w:r>
          </w:p>
        </w:tc>
        <w:tc>
          <w:tcPr>
            <w:tcW w:w="1026"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3,146 </w:t>
            </w:r>
          </w:p>
        </w:tc>
        <w:tc>
          <w:tcPr>
            <w:tcW w:w="851"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98.5</w:t>
            </w:r>
          </w:p>
        </w:tc>
        <w:tc>
          <w:tcPr>
            <w:tcW w:w="913" w:type="dxa"/>
            <w:tcBorders>
              <w:top w:val="nil"/>
              <w:left w:val="single" w:sz="4" w:space="0" w:color="auto"/>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1,168 </w:t>
            </w:r>
          </w:p>
        </w:tc>
        <w:tc>
          <w:tcPr>
            <w:tcW w:w="863" w:type="dxa"/>
            <w:tcBorders>
              <w:top w:val="nil"/>
              <w:left w:val="nil"/>
              <w:bottom w:val="nil"/>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95.4</w:t>
            </w:r>
          </w:p>
        </w:tc>
        <w:tc>
          <w:tcPr>
            <w:tcW w:w="1059" w:type="dxa"/>
            <w:tcBorders>
              <w:top w:val="nil"/>
              <w:left w:val="nil"/>
              <w:bottom w:val="nil"/>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4,314 </w:t>
            </w:r>
          </w:p>
        </w:tc>
        <w:tc>
          <w:tcPr>
            <w:tcW w:w="850" w:type="dxa"/>
            <w:tcBorders>
              <w:top w:val="nil"/>
              <w:left w:val="nil"/>
              <w:bottom w:val="nil"/>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97.6</w:t>
            </w:r>
          </w:p>
        </w:tc>
      </w:tr>
      <w:tr w:rsidR="003C132B" w:rsidRPr="003C132B" w:rsidTr="003C132B">
        <w:trPr>
          <w:trHeight w:val="315"/>
        </w:trPr>
        <w:tc>
          <w:tcPr>
            <w:tcW w:w="1646" w:type="dxa"/>
            <w:tcBorders>
              <w:top w:val="nil"/>
              <w:left w:val="single" w:sz="8"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2025"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26"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1"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913"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63"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1059" w:type="dxa"/>
            <w:tcBorders>
              <w:top w:val="nil"/>
              <w:left w:val="nil"/>
              <w:bottom w:val="single" w:sz="4"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c>
          <w:tcPr>
            <w:tcW w:w="850" w:type="dxa"/>
            <w:tcBorders>
              <w:top w:val="nil"/>
              <w:left w:val="nil"/>
              <w:bottom w:val="single" w:sz="4" w:space="0" w:color="auto"/>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w:t>
            </w:r>
          </w:p>
        </w:tc>
      </w:tr>
      <w:tr w:rsidR="003C132B" w:rsidRPr="003C132B" w:rsidTr="003C132B">
        <w:trPr>
          <w:trHeight w:val="315"/>
        </w:trPr>
        <w:tc>
          <w:tcPr>
            <w:tcW w:w="1646" w:type="dxa"/>
            <w:tcBorders>
              <w:top w:val="nil"/>
              <w:left w:val="single" w:sz="8"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color w:val="000000"/>
                <w:lang w:val="en-GB" w:eastAsia="en-GB"/>
              </w:rPr>
            </w:pPr>
          </w:p>
        </w:tc>
        <w:tc>
          <w:tcPr>
            <w:tcW w:w="2025" w:type="dxa"/>
            <w:tcBorders>
              <w:top w:val="nil"/>
              <w:left w:val="nil"/>
              <w:bottom w:val="single" w:sz="8" w:space="0" w:color="auto"/>
              <w:right w:val="single" w:sz="8"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color w:val="000000"/>
                <w:lang w:val="en-GB" w:eastAsia="en-GB"/>
              </w:rPr>
            </w:pPr>
          </w:p>
        </w:tc>
        <w:tc>
          <w:tcPr>
            <w:tcW w:w="1026"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Pr>
                <w:rFonts w:ascii="Times New Roman" w:eastAsia="Times New Roman" w:hAnsi="Times New Roman" w:cs="Times New Roman"/>
                <w:b/>
                <w:bCs/>
                <w:color w:val="000000"/>
                <w:lang w:val="en-GB" w:eastAsia="en-GB"/>
              </w:rPr>
              <w:t>m</w:t>
            </w:r>
            <w:r w:rsidRPr="003C132B">
              <w:rPr>
                <w:rFonts w:ascii="Times New Roman" w:eastAsia="Times New Roman" w:hAnsi="Times New Roman" w:cs="Times New Roman"/>
                <w:b/>
                <w:bCs/>
                <w:color w:val="000000"/>
                <w:lang w:val="en-GB" w:eastAsia="en-GB"/>
              </w:rPr>
              <w:t>edian</w:t>
            </w:r>
          </w:p>
        </w:tc>
        <w:tc>
          <w:tcPr>
            <w:tcW w:w="851"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IQR</w:t>
            </w:r>
          </w:p>
        </w:tc>
        <w:tc>
          <w:tcPr>
            <w:tcW w:w="913"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median</w:t>
            </w:r>
          </w:p>
        </w:tc>
        <w:tc>
          <w:tcPr>
            <w:tcW w:w="863"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IQR</w:t>
            </w:r>
          </w:p>
        </w:tc>
        <w:tc>
          <w:tcPr>
            <w:tcW w:w="1059" w:type="dxa"/>
            <w:tcBorders>
              <w:top w:val="single" w:sz="4" w:space="0" w:color="auto"/>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Pr>
                <w:rFonts w:ascii="Times New Roman" w:eastAsia="Times New Roman" w:hAnsi="Times New Roman" w:cs="Times New Roman"/>
                <w:b/>
                <w:bCs/>
                <w:color w:val="000000"/>
                <w:lang w:val="en-GB" w:eastAsia="en-GB"/>
              </w:rPr>
              <w:t>m</w:t>
            </w:r>
            <w:r w:rsidRPr="003C132B">
              <w:rPr>
                <w:rFonts w:ascii="Times New Roman" w:eastAsia="Times New Roman" w:hAnsi="Times New Roman" w:cs="Times New Roman"/>
                <w:b/>
                <w:bCs/>
                <w:color w:val="000000"/>
                <w:lang w:val="en-GB" w:eastAsia="en-GB"/>
              </w:rPr>
              <w:t>edian</w:t>
            </w:r>
          </w:p>
        </w:tc>
        <w:tc>
          <w:tcPr>
            <w:tcW w:w="850" w:type="dxa"/>
            <w:tcBorders>
              <w:top w:val="single" w:sz="4" w:space="0" w:color="auto"/>
              <w:left w:val="nil"/>
              <w:bottom w:val="single" w:sz="8" w:space="0" w:color="auto"/>
              <w:right w:val="single" w:sz="8" w:space="0" w:color="auto"/>
            </w:tcBorders>
            <w:shd w:val="clear" w:color="000000" w:fill="FFFFFF"/>
            <w:noWrap/>
            <w:vAlign w:val="bottom"/>
            <w:hideMark/>
          </w:tcPr>
          <w:p w:rsidR="003C132B" w:rsidRPr="003C132B" w:rsidRDefault="003C132B" w:rsidP="003C132B">
            <w:pPr>
              <w:spacing w:after="0" w:line="240" w:lineRule="auto"/>
              <w:jc w:val="center"/>
              <w:rPr>
                <w:rFonts w:ascii="Times New Roman" w:eastAsia="Times New Roman" w:hAnsi="Times New Roman" w:cs="Times New Roman"/>
                <w:b/>
                <w:bCs/>
                <w:color w:val="000000"/>
                <w:lang w:val="en-GB" w:eastAsia="en-GB"/>
              </w:rPr>
            </w:pPr>
            <w:r w:rsidRPr="003C132B">
              <w:rPr>
                <w:rFonts w:ascii="Times New Roman" w:eastAsia="Times New Roman" w:hAnsi="Times New Roman" w:cs="Times New Roman"/>
                <w:b/>
                <w:bCs/>
                <w:color w:val="000000"/>
                <w:lang w:val="en-GB" w:eastAsia="en-GB"/>
              </w:rPr>
              <w:t>IQR</w:t>
            </w:r>
          </w:p>
        </w:tc>
      </w:tr>
      <w:tr w:rsidR="003C132B" w:rsidRPr="003C132B" w:rsidTr="003C132B">
        <w:trPr>
          <w:trHeight w:val="315"/>
        </w:trPr>
        <w:tc>
          <w:tcPr>
            <w:tcW w:w="3671" w:type="dxa"/>
            <w:gridSpan w:val="2"/>
            <w:tcBorders>
              <w:top w:val="single" w:sz="8" w:space="0" w:color="auto"/>
              <w:left w:val="single" w:sz="8"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People examined</w:t>
            </w:r>
          </w:p>
        </w:tc>
        <w:tc>
          <w:tcPr>
            <w:tcW w:w="1026" w:type="dxa"/>
            <w:tcBorders>
              <w:top w:val="nil"/>
              <w:left w:val="single" w:sz="4"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100 </w:t>
            </w:r>
          </w:p>
        </w:tc>
        <w:tc>
          <w:tcPr>
            <w:tcW w:w="851"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64-100</w:t>
            </w:r>
          </w:p>
        </w:tc>
        <w:tc>
          <w:tcPr>
            <w:tcW w:w="913" w:type="dxa"/>
            <w:tcBorders>
              <w:top w:val="nil"/>
              <w:left w:val="single" w:sz="4" w:space="0" w:color="auto"/>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145 </w:t>
            </w:r>
          </w:p>
        </w:tc>
        <w:tc>
          <w:tcPr>
            <w:tcW w:w="863" w:type="dxa"/>
            <w:tcBorders>
              <w:top w:val="nil"/>
              <w:left w:val="nil"/>
              <w:bottom w:val="single" w:sz="8" w:space="0" w:color="auto"/>
              <w:right w:val="single" w:sz="4"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86-389</w:t>
            </w:r>
          </w:p>
        </w:tc>
        <w:tc>
          <w:tcPr>
            <w:tcW w:w="1059" w:type="dxa"/>
            <w:tcBorders>
              <w:top w:val="nil"/>
              <w:left w:val="nil"/>
              <w:bottom w:val="single" w:sz="8" w:space="0" w:color="auto"/>
              <w:right w:val="nil"/>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 xml:space="preserve">       100 </w:t>
            </w:r>
          </w:p>
        </w:tc>
        <w:tc>
          <w:tcPr>
            <w:tcW w:w="850" w:type="dxa"/>
            <w:tcBorders>
              <w:top w:val="nil"/>
              <w:left w:val="nil"/>
              <w:bottom w:val="single" w:sz="8" w:space="0" w:color="auto"/>
              <w:right w:val="single" w:sz="8" w:space="0" w:color="auto"/>
            </w:tcBorders>
            <w:shd w:val="clear" w:color="000000" w:fill="FFFFFF"/>
            <w:noWrap/>
            <w:vAlign w:val="bottom"/>
            <w:hideMark/>
          </w:tcPr>
          <w:p w:rsidR="003C132B" w:rsidRPr="003C132B" w:rsidRDefault="003C132B" w:rsidP="003C132B">
            <w:pPr>
              <w:spacing w:after="0" w:line="240" w:lineRule="auto"/>
              <w:jc w:val="right"/>
              <w:rPr>
                <w:rFonts w:ascii="Times New Roman" w:eastAsia="Times New Roman" w:hAnsi="Times New Roman" w:cs="Times New Roman"/>
                <w:color w:val="000000"/>
                <w:lang w:val="en-GB" w:eastAsia="en-GB"/>
              </w:rPr>
            </w:pPr>
            <w:r w:rsidRPr="003C132B">
              <w:rPr>
                <w:rFonts w:ascii="Times New Roman" w:eastAsia="Times New Roman" w:hAnsi="Times New Roman" w:cs="Times New Roman"/>
                <w:color w:val="000000"/>
                <w:lang w:val="en-GB" w:eastAsia="en-GB"/>
              </w:rPr>
              <w:t>75-101</w:t>
            </w:r>
          </w:p>
        </w:tc>
      </w:tr>
    </w:tbl>
    <w:p w:rsidR="00AD0EFD" w:rsidRPr="003C132B" w:rsidRDefault="003C132B" w:rsidP="003C132B">
      <w:pPr>
        <w:jc w:val="both"/>
        <w:rPr>
          <w:rFonts w:ascii="Times New Roman" w:hAnsi="Times New Roman" w:cs="Times New Roman"/>
          <w:sz w:val="24"/>
          <w:szCs w:val="24"/>
        </w:rPr>
      </w:pPr>
      <w:r>
        <w:rPr>
          <w:rFonts w:ascii="Times New Roman" w:hAnsi="Times New Roman" w:cs="Times New Roman"/>
          <w:sz w:val="24"/>
          <w:szCs w:val="24"/>
        </w:rPr>
        <w:t>Source of data available by country at the website of the Global Atlas of Helminth Infections project (</w:t>
      </w:r>
      <w:hyperlink r:id="rId7" w:history="1">
        <w:r w:rsidRPr="00F71299">
          <w:rPr>
            <w:rStyle w:val="Hyperlink"/>
            <w:rFonts w:ascii="Times New Roman" w:hAnsi="Times New Roman" w:cs="Times New Roman"/>
            <w:sz w:val="24"/>
            <w:szCs w:val="24"/>
          </w:rPr>
          <w:t>www.thiswormyworld.org</w:t>
        </w:r>
      </w:hyperlink>
      <w:r>
        <w:rPr>
          <w:rFonts w:ascii="Times New Roman" w:hAnsi="Times New Roman" w:cs="Times New Roman"/>
          <w:sz w:val="24"/>
          <w:szCs w:val="24"/>
        </w:rPr>
        <w:t>)</w:t>
      </w:r>
    </w:p>
    <w:p w:rsidR="00E84579" w:rsidRPr="00ED53EB" w:rsidRDefault="00E84579" w:rsidP="00DD7C94">
      <w:pPr>
        <w:spacing w:after="0"/>
        <w:jc w:val="both"/>
        <w:rPr>
          <w:rFonts w:ascii="Times New Roman" w:hAnsi="Times New Roman" w:cs="Times New Roman"/>
          <w:b/>
          <w:sz w:val="24"/>
          <w:szCs w:val="24"/>
          <w:u w:val="single"/>
        </w:rPr>
      </w:pPr>
      <w:r w:rsidRPr="00ED53EB">
        <w:rPr>
          <w:rFonts w:ascii="Times New Roman" w:hAnsi="Times New Roman" w:cs="Times New Roman"/>
          <w:b/>
          <w:sz w:val="24"/>
          <w:szCs w:val="24"/>
          <w:u w:val="single"/>
        </w:rPr>
        <w:lastRenderedPageBreak/>
        <w:t>Standardization of mf prevalence based on blood volume</w:t>
      </w:r>
    </w:p>
    <w:p w:rsidR="00E84579" w:rsidRDefault="00E84579" w:rsidP="00DD7C94">
      <w:pPr>
        <w:spacing w:after="0"/>
        <w:jc w:val="both"/>
        <w:rPr>
          <w:rFonts w:ascii="Times New Roman" w:hAnsi="Times New Roman" w:cs="Times New Roman"/>
          <w:sz w:val="24"/>
          <w:szCs w:val="24"/>
        </w:rPr>
      </w:pPr>
    </w:p>
    <w:p w:rsidR="00E84579" w:rsidRDefault="00E84579" w:rsidP="00DD7C94">
      <w:pPr>
        <w:spacing w:after="0" w:line="240" w:lineRule="auto"/>
        <w:jc w:val="both"/>
        <w:rPr>
          <w:rFonts w:ascii="Times New Roman" w:hAnsi="Times New Roman" w:cs="Times New Roman"/>
          <w:sz w:val="24"/>
          <w:szCs w:val="24"/>
        </w:rPr>
      </w:pPr>
      <w:r w:rsidRPr="00175EE6">
        <w:rPr>
          <w:rFonts w:ascii="Times New Roman" w:hAnsi="Times New Roman" w:cs="Times New Roman"/>
          <w:sz w:val="24"/>
          <w:szCs w:val="24"/>
        </w:rPr>
        <w:t xml:space="preserve">Previous studies </w:t>
      </w:r>
      <w:r>
        <w:rPr>
          <w:rFonts w:ascii="Times New Roman" w:hAnsi="Times New Roman" w:cs="Times New Roman"/>
          <w:sz w:val="24"/>
          <w:szCs w:val="24"/>
        </w:rPr>
        <w:t xml:space="preserve">have </w:t>
      </w:r>
      <w:r w:rsidRPr="00175EE6">
        <w:rPr>
          <w:rFonts w:ascii="Times New Roman" w:hAnsi="Times New Roman" w:cs="Times New Roman"/>
          <w:sz w:val="24"/>
          <w:szCs w:val="24"/>
        </w:rPr>
        <w:t xml:space="preserve">suggested that the sensitivity of </w:t>
      </w:r>
      <w:r>
        <w:rPr>
          <w:rFonts w:ascii="Times New Roman" w:hAnsi="Times New Roman" w:cs="Times New Roman"/>
          <w:sz w:val="24"/>
          <w:szCs w:val="24"/>
        </w:rPr>
        <w:t xml:space="preserve">methods for detecting </w:t>
      </w:r>
      <w:r w:rsidRPr="00175EE6">
        <w:rPr>
          <w:rFonts w:ascii="Times New Roman" w:hAnsi="Times New Roman" w:cs="Times New Roman"/>
          <w:sz w:val="24"/>
          <w:szCs w:val="24"/>
        </w:rPr>
        <w:t xml:space="preserve">LF microfilariae (mf) </w:t>
      </w:r>
      <w:r>
        <w:rPr>
          <w:rFonts w:ascii="Times New Roman" w:hAnsi="Times New Roman" w:cs="Times New Roman"/>
          <w:sz w:val="24"/>
          <w:szCs w:val="24"/>
        </w:rPr>
        <w:t xml:space="preserve">vary according to </w:t>
      </w:r>
      <w:r w:rsidRPr="00175EE6">
        <w:rPr>
          <w:rFonts w:ascii="Times New Roman" w:hAnsi="Times New Roman" w:cs="Times New Roman"/>
          <w:sz w:val="24"/>
          <w:szCs w:val="24"/>
        </w:rPr>
        <w:t>the quantity of blood</w:t>
      </w:r>
      <w:r w:rsidRPr="00C206AC">
        <w:rPr>
          <w:rFonts w:ascii="Times New Roman" w:hAnsi="Times New Roman" w:cs="Times New Roman"/>
          <w:sz w:val="24"/>
          <w:szCs w:val="24"/>
        </w:rPr>
        <w:t xml:space="preserve"> </w:t>
      </w:r>
      <w:r>
        <w:rPr>
          <w:rFonts w:ascii="Times New Roman" w:hAnsi="Times New Roman" w:cs="Times New Roman"/>
          <w:sz w:val="24"/>
          <w:szCs w:val="24"/>
        </w:rPr>
        <w:t>sampled</w:t>
      </w:r>
      <w:r w:rsidRPr="00175EE6">
        <w:rPr>
          <w:rFonts w:ascii="Times New Roman" w:hAnsi="Times New Roman" w:cs="Times New Roman"/>
          <w:sz w:val="24"/>
          <w:szCs w:val="24"/>
        </w:rPr>
        <w:t xml:space="preserve">, especially in settings where mf </w:t>
      </w:r>
      <w:r>
        <w:rPr>
          <w:rFonts w:ascii="Times New Roman" w:hAnsi="Times New Roman" w:cs="Times New Roman"/>
          <w:sz w:val="24"/>
          <w:szCs w:val="24"/>
        </w:rPr>
        <w:t>load</w:t>
      </w:r>
      <w:r w:rsidRPr="00175EE6">
        <w:rPr>
          <w:rFonts w:ascii="Times New Roman" w:hAnsi="Times New Roman" w:cs="Times New Roman"/>
          <w:sz w:val="24"/>
          <w:szCs w:val="24"/>
        </w:rPr>
        <w:t xml:space="preserve"> </w:t>
      </w:r>
      <w:r>
        <w:rPr>
          <w:rFonts w:ascii="Times New Roman" w:hAnsi="Times New Roman" w:cs="Times New Roman"/>
          <w:sz w:val="24"/>
          <w:szCs w:val="24"/>
        </w:rPr>
        <w:t>is</w:t>
      </w:r>
      <w:r w:rsidRPr="00175EE6">
        <w:rPr>
          <w:rFonts w:ascii="Times New Roman" w:hAnsi="Times New Roman" w:cs="Times New Roman"/>
          <w:sz w:val="24"/>
          <w:szCs w:val="24"/>
        </w:rPr>
        <w:t xml:space="preserve"> low</w:t>
      </w:r>
      <w:r w:rsidR="002A5EE2">
        <w:rPr>
          <w:rFonts w:ascii="Times New Roman" w:hAnsi="Times New Roman" w:cs="Times New Roman"/>
          <w:sz w:val="24"/>
          <w:szCs w:val="24"/>
        </w:rPr>
        <w:t xml:space="preserve"> [1]</w:t>
      </w:r>
      <w:r w:rsidRPr="00175EE6">
        <w:rPr>
          <w:rFonts w:ascii="Times New Roman" w:hAnsi="Times New Roman" w:cs="Times New Roman"/>
          <w:sz w:val="24"/>
          <w:szCs w:val="24"/>
        </w:rPr>
        <w:t xml:space="preserve">. Therefore, </w:t>
      </w:r>
      <w:r>
        <w:rPr>
          <w:rFonts w:ascii="Times New Roman" w:hAnsi="Times New Roman" w:cs="Times New Roman"/>
          <w:sz w:val="24"/>
          <w:szCs w:val="24"/>
        </w:rPr>
        <w:t>some authors</w:t>
      </w:r>
      <w:r>
        <w:rPr>
          <w:rFonts w:ascii="Times New Roman" w:hAnsi="Times New Roman" w:cs="Times New Roman"/>
          <w:i/>
          <w:sz w:val="24"/>
          <w:szCs w:val="24"/>
        </w:rPr>
        <w:t xml:space="preserve"> </w:t>
      </w:r>
      <w:r w:rsidRPr="00175EE6">
        <w:rPr>
          <w:rFonts w:ascii="Times New Roman" w:hAnsi="Times New Roman" w:cs="Times New Roman"/>
          <w:sz w:val="24"/>
          <w:szCs w:val="24"/>
        </w:rPr>
        <w:t>proposed standardizing mf prevalence values obtained from different protocols to reflect a 1ml blood sample</w:t>
      </w:r>
      <w:r>
        <w:rPr>
          <w:rFonts w:ascii="Times New Roman" w:hAnsi="Times New Roman" w:cs="Times New Roman"/>
          <w:sz w:val="24"/>
          <w:szCs w:val="24"/>
        </w:rPr>
        <w:t xml:space="preserve">, using </w:t>
      </w:r>
      <w:r w:rsidRPr="00175EE6">
        <w:rPr>
          <w:rFonts w:ascii="Times New Roman" w:hAnsi="Times New Roman" w:cs="Times New Roman"/>
          <w:sz w:val="24"/>
          <w:szCs w:val="24"/>
        </w:rPr>
        <w:t xml:space="preserve">transformation factors of 1.95 for 20µl and 1.15 </w:t>
      </w:r>
      <w:r>
        <w:rPr>
          <w:rFonts w:ascii="Times New Roman" w:hAnsi="Times New Roman" w:cs="Times New Roman"/>
          <w:sz w:val="24"/>
          <w:szCs w:val="24"/>
        </w:rPr>
        <w:t xml:space="preserve">for </w:t>
      </w:r>
      <w:r w:rsidRPr="00175EE6">
        <w:rPr>
          <w:rFonts w:ascii="Times New Roman" w:hAnsi="Times New Roman" w:cs="Times New Roman"/>
          <w:sz w:val="24"/>
          <w:szCs w:val="24"/>
        </w:rPr>
        <w:t xml:space="preserve">100µl </w:t>
      </w:r>
      <w:r>
        <w:rPr>
          <w:rFonts w:ascii="Times New Roman" w:hAnsi="Times New Roman" w:cs="Times New Roman"/>
          <w:sz w:val="24"/>
          <w:szCs w:val="24"/>
        </w:rPr>
        <w:t>samples</w:t>
      </w:r>
      <w:r w:rsidR="002A5EE2">
        <w:rPr>
          <w:rFonts w:ascii="Times New Roman" w:hAnsi="Times New Roman" w:cs="Times New Roman"/>
          <w:sz w:val="24"/>
          <w:szCs w:val="24"/>
        </w:rPr>
        <w:t xml:space="preserve"> [2]</w:t>
      </w:r>
      <w:r w:rsidRPr="00175EE6">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175EE6">
        <w:rPr>
          <w:rFonts w:ascii="Times New Roman" w:hAnsi="Times New Roman" w:cs="Times New Roman"/>
          <w:sz w:val="24"/>
          <w:szCs w:val="24"/>
        </w:rPr>
        <w:t xml:space="preserve">adjustment </w:t>
      </w:r>
      <w:r>
        <w:rPr>
          <w:rFonts w:ascii="Times New Roman" w:hAnsi="Times New Roman" w:cs="Times New Roman"/>
          <w:sz w:val="24"/>
          <w:szCs w:val="24"/>
        </w:rPr>
        <w:t xml:space="preserve">factors </w:t>
      </w:r>
      <w:r w:rsidRPr="00175EE6">
        <w:rPr>
          <w:rFonts w:ascii="Times New Roman" w:hAnsi="Times New Roman" w:cs="Times New Roman"/>
          <w:sz w:val="24"/>
          <w:szCs w:val="24"/>
        </w:rPr>
        <w:t xml:space="preserve">were based on four </w:t>
      </w:r>
      <w:r>
        <w:rPr>
          <w:rFonts w:ascii="Times New Roman" w:hAnsi="Times New Roman" w:cs="Times New Roman"/>
          <w:sz w:val="24"/>
          <w:szCs w:val="24"/>
        </w:rPr>
        <w:t xml:space="preserve">studies for </w:t>
      </w:r>
      <w:r w:rsidRPr="00175EE6">
        <w:rPr>
          <w:rFonts w:ascii="Times New Roman" w:hAnsi="Times New Roman" w:cs="Times New Roman"/>
          <w:sz w:val="24"/>
          <w:szCs w:val="24"/>
        </w:rPr>
        <w:t xml:space="preserve">20µl and one </w:t>
      </w:r>
      <w:r>
        <w:rPr>
          <w:rFonts w:ascii="Times New Roman" w:hAnsi="Times New Roman" w:cs="Times New Roman"/>
          <w:sz w:val="24"/>
          <w:szCs w:val="24"/>
        </w:rPr>
        <w:t xml:space="preserve">study </w:t>
      </w:r>
      <w:r w:rsidRPr="00175EE6">
        <w:rPr>
          <w:rFonts w:ascii="Times New Roman" w:hAnsi="Times New Roman" w:cs="Times New Roman"/>
          <w:sz w:val="24"/>
          <w:szCs w:val="24"/>
        </w:rPr>
        <w:t>for 100µl</w:t>
      </w:r>
      <w:r>
        <w:rPr>
          <w:rFonts w:ascii="Times New Roman" w:hAnsi="Times New Roman" w:cs="Times New Roman"/>
          <w:sz w:val="24"/>
          <w:szCs w:val="24"/>
        </w:rPr>
        <w:t xml:space="preserve"> samples </w:t>
      </w:r>
      <w:r w:rsidR="002A5EE2">
        <w:rPr>
          <w:rFonts w:ascii="Times New Roman" w:hAnsi="Times New Roman" w:cs="Times New Roman"/>
          <w:sz w:val="24"/>
          <w:szCs w:val="24"/>
        </w:rPr>
        <w:t>[1,</w:t>
      </w:r>
      <w:r w:rsidR="00D63194">
        <w:rPr>
          <w:rFonts w:ascii="Times New Roman" w:hAnsi="Times New Roman" w:cs="Times New Roman"/>
          <w:sz w:val="24"/>
          <w:szCs w:val="24"/>
        </w:rPr>
        <w:t xml:space="preserve"> </w:t>
      </w:r>
      <w:r w:rsidR="002A5EE2">
        <w:rPr>
          <w:rFonts w:ascii="Times New Roman" w:hAnsi="Times New Roman" w:cs="Times New Roman"/>
          <w:sz w:val="24"/>
          <w:szCs w:val="24"/>
        </w:rPr>
        <w:t>3-6</w:t>
      </w:r>
      <w:r w:rsidR="00D63194">
        <w:rPr>
          <w:rFonts w:ascii="Times New Roman" w:hAnsi="Times New Roman" w:cs="Times New Roman"/>
          <w:sz w:val="24"/>
          <w:szCs w:val="24"/>
        </w:rPr>
        <w:t>]</w:t>
      </w:r>
      <w:r w:rsidRPr="00175EE6">
        <w:rPr>
          <w:rFonts w:ascii="Times New Roman" w:hAnsi="Times New Roman" w:cs="Times New Roman"/>
          <w:sz w:val="24"/>
          <w:szCs w:val="24"/>
        </w:rPr>
        <w:t xml:space="preserve">. </w:t>
      </w:r>
      <w:r>
        <w:rPr>
          <w:rFonts w:ascii="Times New Roman" w:hAnsi="Times New Roman" w:cs="Times New Roman"/>
          <w:sz w:val="24"/>
          <w:szCs w:val="24"/>
        </w:rPr>
        <w:t xml:space="preserve">To examine this issue further, Table 1S presents the number of surveys </w:t>
      </w:r>
      <w:r w:rsidR="00A230E8">
        <w:rPr>
          <w:rFonts w:ascii="Times New Roman" w:hAnsi="Times New Roman" w:cs="Times New Roman"/>
          <w:sz w:val="24"/>
          <w:szCs w:val="24"/>
        </w:rPr>
        <w:t xml:space="preserve">conducted </w:t>
      </w:r>
      <w:r w:rsidR="00E953F6">
        <w:rPr>
          <w:rFonts w:ascii="Times New Roman" w:hAnsi="Times New Roman" w:cs="Times New Roman"/>
          <w:sz w:val="24"/>
          <w:szCs w:val="24"/>
        </w:rPr>
        <w:t xml:space="preserve">in </w:t>
      </w:r>
      <w:r w:rsidR="00A230E8">
        <w:rPr>
          <w:rFonts w:ascii="Times New Roman" w:hAnsi="Times New Roman" w:cs="Times New Roman"/>
          <w:sz w:val="24"/>
          <w:szCs w:val="24"/>
        </w:rPr>
        <w:t xml:space="preserve">the African region </w:t>
      </w:r>
      <w:r>
        <w:rPr>
          <w:rFonts w:ascii="Times New Roman" w:hAnsi="Times New Roman" w:cs="Times New Roman"/>
          <w:sz w:val="24"/>
          <w:szCs w:val="24"/>
        </w:rPr>
        <w:t xml:space="preserve">included in the global LF database which are based on different blood volumes and diagnostic method. </w:t>
      </w:r>
    </w:p>
    <w:p w:rsidR="00E84579" w:rsidRDefault="00E84579" w:rsidP="00DD7C94">
      <w:pPr>
        <w:spacing w:after="0" w:line="240" w:lineRule="auto"/>
        <w:jc w:val="both"/>
        <w:rPr>
          <w:rFonts w:ascii="Times New Roman" w:hAnsi="Times New Roman" w:cs="Times New Roman"/>
          <w:b/>
          <w:sz w:val="24"/>
          <w:szCs w:val="24"/>
        </w:rPr>
      </w:pPr>
    </w:p>
    <w:p w:rsidR="00E84579" w:rsidRDefault="00E84579" w:rsidP="00DD7C94">
      <w:pPr>
        <w:spacing w:after="0" w:line="240" w:lineRule="auto"/>
        <w:jc w:val="both"/>
        <w:rPr>
          <w:rFonts w:ascii="Times New Roman" w:hAnsi="Times New Roman" w:cs="Times New Roman"/>
          <w:b/>
          <w:sz w:val="24"/>
          <w:szCs w:val="24"/>
        </w:rPr>
      </w:pPr>
      <w:proofErr w:type="gramStart"/>
      <w:r w:rsidRPr="00175EE6">
        <w:rPr>
          <w:rFonts w:ascii="Times New Roman" w:hAnsi="Times New Roman" w:cs="Times New Roman"/>
          <w:b/>
          <w:sz w:val="24"/>
          <w:szCs w:val="24"/>
        </w:rPr>
        <w:t>Table 1</w:t>
      </w:r>
      <w:r>
        <w:rPr>
          <w:rFonts w:ascii="Times New Roman" w:hAnsi="Times New Roman" w:cs="Times New Roman"/>
          <w:b/>
          <w:sz w:val="24"/>
          <w:szCs w:val="24"/>
        </w:rPr>
        <w:t>S.</w:t>
      </w:r>
      <w:proofErr w:type="gramEnd"/>
      <w:r w:rsidRPr="00175EE6">
        <w:rPr>
          <w:rFonts w:ascii="Times New Roman" w:hAnsi="Times New Roman" w:cs="Times New Roman"/>
          <w:b/>
          <w:sz w:val="24"/>
          <w:szCs w:val="24"/>
        </w:rPr>
        <w:t xml:space="preserve"> </w:t>
      </w:r>
      <w:r>
        <w:rPr>
          <w:rFonts w:ascii="Times New Roman" w:hAnsi="Times New Roman" w:cs="Times New Roman"/>
          <w:b/>
          <w:sz w:val="24"/>
          <w:szCs w:val="24"/>
        </w:rPr>
        <w:t xml:space="preserve">Blood samples and diagnostic methods of surveys included in the global </w:t>
      </w:r>
      <w:r w:rsidRPr="00175EE6">
        <w:rPr>
          <w:rFonts w:ascii="Times New Roman" w:hAnsi="Times New Roman" w:cs="Times New Roman"/>
          <w:b/>
          <w:sz w:val="24"/>
          <w:szCs w:val="24"/>
        </w:rPr>
        <w:t>LF database</w:t>
      </w:r>
      <w:r w:rsidR="00A230E8">
        <w:rPr>
          <w:rFonts w:ascii="Times New Roman" w:hAnsi="Times New Roman" w:cs="Times New Roman"/>
          <w:b/>
          <w:sz w:val="24"/>
          <w:szCs w:val="24"/>
        </w:rPr>
        <w:t xml:space="preserve"> (African region)</w:t>
      </w:r>
    </w:p>
    <w:p w:rsidR="00E84579" w:rsidRPr="00175EE6" w:rsidRDefault="00E84579" w:rsidP="00DD7C94">
      <w:pPr>
        <w:spacing w:after="0" w:line="240" w:lineRule="auto"/>
        <w:jc w:val="both"/>
        <w:rPr>
          <w:rFonts w:ascii="Times New Roman" w:hAnsi="Times New Roman" w:cs="Times New Roman"/>
          <w:sz w:val="24"/>
          <w:szCs w:val="24"/>
        </w:rPr>
      </w:pPr>
    </w:p>
    <w:tbl>
      <w:tblPr>
        <w:tblStyle w:val="TableGrid"/>
        <w:tblW w:w="35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8"/>
        <w:gridCol w:w="1983"/>
        <w:gridCol w:w="2127"/>
      </w:tblGrid>
      <w:tr w:rsidR="00E84579" w:rsidRPr="004D70B7" w:rsidTr="00A0709E">
        <w:tc>
          <w:tcPr>
            <w:tcW w:w="1833" w:type="pct"/>
            <w:tcBorders>
              <w:top w:val="single" w:sz="4" w:space="0" w:color="auto"/>
              <w:bottom w:val="single" w:sz="4" w:space="0" w:color="auto"/>
            </w:tcBorders>
          </w:tcPr>
          <w:p w:rsidR="00E84579" w:rsidRDefault="00E84579" w:rsidP="00DD7C94">
            <w:pPr>
              <w:jc w:val="both"/>
              <w:rPr>
                <w:rFonts w:ascii="Times New Roman" w:hAnsi="Times New Roman" w:cs="Times New Roman"/>
                <w:b/>
              </w:rPr>
            </w:pPr>
            <w:r>
              <w:rPr>
                <w:rFonts w:ascii="Times New Roman" w:hAnsi="Times New Roman" w:cs="Times New Roman"/>
                <w:b/>
              </w:rPr>
              <w:t>B</w:t>
            </w:r>
            <w:r w:rsidRPr="004D70B7">
              <w:rPr>
                <w:rFonts w:ascii="Times New Roman" w:hAnsi="Times New Roman" w:cs="Times New Roman"/>
                <w:b/>
              </w:rPr>
              <w:t>lood</w:t>
            </w:r>
            <w:r>
              <w:rPr>
                <w:rFonts w:ascii="Times New Roman" w:hAnsi="Times New Roman" w:cs="Times New Roman"/>
                <w:b/>
              </w:rPr>
              <w:t xml:space="preserve"> sample volume</w:t>
            </w:r>
          </w:p>
        </w:tc>
        <w:tc>
          <w:tcPr>
            <w:tcW w:w="1528" w:type="pct"/>
            <w:tcBorders>
              <w:top w:val="single" w:sz="4" w:space="0" w:color="auto"/>
              <w:bottom w:val="single" w:sz="4" w:space="0" w:color="auto"/>
            </w:tcBorders>
          </w:tcPr>
          <w:p w:rsidR="00E84579" w:rsidRDefault="00E84579" w:rsidP="00DD7C94">
            <w:pPr>
              <w:jc w:val="both"/>
              <w:rPr>
                <w:rFonts w:ascii="Times New Roman" w:hAnsi="Times New Roman" w:cs="Times New Roman"/>
                <w:b/>
              </w:rPr>
            </w:pPr>
            <w:r w:rsidRPr="004D70B7">
              <w:rPr>
                <w:rFonts w:ascii="Times New Roman" w:hAnsi="Times New Roman" w:cs="Times New Roman"/>
                <w:b/>
              </w:rPr>
              <w:t xml:space="preserve">Pre-intervention </w:t>
            </w:r>
          </w:p>
          <w:p w:rsidR="00E84579" w:rsidRPr="004D70B7" w:rsidRDefault="00E84579" w:rsidP="00DD7C94">
            <w:pPr>
              <w:jc w:val="both"/>
              <w:rPr>
                <w:rFonts w:ascii="Times New Roman" w:hAnsi="Times New Roman" w:cs="Times New Roman"/>
                <w:b/>
              </w:rPr>
            </w:pPr>
            <w:r>
              <w:rPr>
                <w:rFonts w:ascii="Times New Roman" w:hAnsi="Times New Roman" w:cs="Times New Roman"/>
                <w:b/>
              </w:rPr>
              <w:t xml:space="preserve">N </w:t>
            </w:r>
            <w:r w:rsidRPr="004D70B7">
              <w:rPr>
                <w:rFonts w:ascii="Times New Roman" w:hAnsi="Times New Roman" w:cs="Times New Roman"/>
                <w:b/>
              </w:rPr>
              <w:t>(%)</w:t>
            </w:r>
          </w:p>
        </w:tc>
        <w:tc>
          <w:tcPr>
            <w:tcW w:w="1639" w:type="pct"/>
            <w:tcBorders>
              <w:top w:val="single" w:sz="4" w:space="0" w:color="auto"/>
              <w:bottom w:val="single" w:sz="4" w:space="0" w:color="auto"/>
            </w:tcBorders>
          </w:tcPr>
          <w:p w:rsidR="00E84579" w:rsidRDefault="00E84579" w:rsidP="00DD7C94">
            <w:pPr>
              <w:jc w:val="both"/>
              <w:rPr>
                <w:rFonts w:ascii="Times New Roman" w:hAnsi="Times New Roman" w:cs="Times New Roman"/>
                <w:b/>
              </w:rPr>
            </w:pPr>
            <w:r w:rsidRPr="004D70B7">
              <w:rPr>
                <w:rFonts w:ascii="Times New Roman" w:hAnsi="Times New Roman" w:cs="Times New Roman"/>
                <w:b/>
              </w:rPr>
              <w:t xml:space="preserve">Post-intervention </w:t>
            </w:r>
          </w:p>
          <w:p w:rsidR="00E84579" w:rsidRPr="004D70B7" w:rsidRDefault="00E84579" w:rsidP="00DD7C94">
            <w:pPr>
              <w:jc w:val="both"/>
              <w:rPr>
                <w:rFonts w:ascii="Times New Roman" w:hAnsi="Times New Roman" w:cs="Times New Roman"/>
                <w:b/>
              </w:rPr>
            </w:pPr>
            <w:r>
              <w:rPr>
                <w:rFonts w:ascii="Times New Roman" w:hAnsi="Times New Roman" w:cs="Times New Roman"/>
                <w:b/>
              </w:rPr>
              <w:t xml:space="preserve">N </w:t>
            </w:r>
            <w:r w:rsidRPr="004D70B7">
              <w:rPr>
                <w:rFonts w:ascii="Times New Roman" w:hAnsi="Times New Roman" w:cs="Times New Roman"/>
                <w:b/>
              </w:rPr>
              <w:t>(%)</w:t>
            </w:r>
          </w:p>
        </w:tc>
      </w:tr>
      <w:tr w:rsidR="00A0709E" w:rsidRPr="004D70B7" w:rsidTr="00A0709E">
        <w:tc>
          <w:tcPr>
            <w:tcW w:w="1833" w:type="pct"/>
            <w:tcBorders>
              <w:top w:val="single" w:sz="4" w:space="0" w:color="auto"/>
            </w:tcBorders>
          </w:tcPr>
          <w:p w:rsidR="00A0709E" w:rsidRPr="004D70B7" w:rsidRDefault="00A0709E" w:rsidP="00DD7C94">
            <w:pPr>
              <w:jc w:val="both"/>
              <w:rPr>
                <w:rFonts w:ascii="Times New Roman" w:hAnsi="Times New Roman" w:cs="Times New Roman"/>
              </w:rPr>
            </w:pPr>
            <w:r>
              <w:rPr>
                <w:rFonts w:ascii="Times New Roman" w:hAnsi="Times New Roman" w:cs="Times New Roman"/>
              </w:rPr>
              <w:t>Blood smear</w:t>
            </w:r>
          </w:p>
        </w:tc>
        <w:tc>
          <w:tcPr>
            <w:tcW w:w="1528" w:type="pct"/>
            <w:tcBorders>
              <w:top w:val="single" w:sz="4" w:space="0" w:color="auto"/>
            </w:tcBorders>
          </w:tcPr>
          <w:p w:rsidR="00A0709E" w:rsidRPr="005A1829" w:rsidRDefault="00A0709E" w:rsidP="00DD7C94">
            <w:pPr>
              <w:jc w:val="both"/>
              <w:rPr>
                <w:rFonts w:ascii="Times New Roman" w:hAnsi="Times New Roman" w:cs="Times New Roman"/>
              </w:rPr>
            </w:pPr>
          </w:p>
        </w:tc>
        <w:tc>
          <w:tcPr>
            <w:tcW w:w="1639" w:type="pct"/>
            <w:tcBorders>
              <w:top w:val="single" w:sz="4" w:space="0" w:color="auto"/>
            </w:tcBorders>
          </w:tcPr>
          <w:p w:rsidR="00A0709E" w:rsidRPr="005A1829" w:rsidRDefault="00A0709E" w:rsidP="00DD7C94">
            <w:pPr>
              <w:jc w:val="both"/>
              <w:rPr>
                <w:rFonts w:ascii="Times New Roman" w:hAnsi="Times New Roman" w:cs="Times New Roman"/>
              </w:rPr>
            </w:pPr>
          </w:p>
        </w:tc>
      </w:tr>
      <w:tr w:rsidR="00E84579" w:rsidRPr="004D70B7" w:rsidTr="00A0709E">
        <w:tc>
          <w:tcPr>
            <w:tcW w:w="1833" w:type="pct"/>
          </w:tcPr>
          <w:p w:rsidR="00E84579" w:rsidRPr="004D70B7" w:rsidRDefault="00E84579" w:rsidP="00A0709E">
            <w:pPr>
              <w:jc w:val="right"/>
              <w:rPr>
                <w:rFonts w:ascii="Times New Roman" w:hAnsi="Times New Roman" w:cs="Times New Roman"/>
              </w:rPr>
            </w:pPr>
            <w:r w:rsidRPr="004D70B7">
              <w:rPr>
                <w:rFonts w:ascii="Times New Roman" w:hAnsi="Times New Roman" w:cs="Times New Roman"/>
              </w:rPr>
              <w:t>20</w:t>
            </w:r>
            <w:r>
              <w:rPr>
                <w:rFonts w:ascii="Times New Roman" w:hAnsi="Times New Roman" w:cs="Times New Roman"/>
              </w:rPr>
              <w:t>-40</w:t>
            </w:r>
            <w:r w:rsidRPr="004D70B7">
              <w:rPr>
                <w:rFonts w:ascii="Times New Roman" w:hAnsi="Times New Roman" w:cs="Times New Roman"/>
              </w:rPr>
              <w:t>µl</w:t>
            </w:r>
          </w:p>
        </w:tc>
        <w:tc>
          <w:tcPr>
            <w:tcW w:w="1528" w:type="pct"/>
          </w:tcPr>
          <w:p w:rsidR="00E84579" w:rsidRPr="004D70B7" w:rsidRDefault="00E84579" w:rsidP="00786B05">
            <w:pPr>
              <w:jc w:val="both"/>
              <w:rPr>
                <w:rFonts w:ascii="Times New Roman" w:hAnsi="Times New Roman" w:cs="Times New Roman"/>
              </w:rPr>
            </w:pPr>
            <w:r w:rsidRPr="005A1829">
              <w:rPr>
                <w:rFonts w:ascii="Times New Roman" w:hAnsi="Times New Roman" w:cs="Times New Roman"/>
              </w:rPr>
              <w:t>1,1</w:t>
            </w:r>
            <w:r w:rsidR="00786B05">
              <w:rPr>
                <w:rFonts w:ascii="Times New Roman" w:hAnsi="Times New Roman" w:cs="Times New Roman"/>
              </w:rPr>
              <w:t>4</w:t>
            </w:r>
            <w:r w:rsidRPr="005A1829">
              <w:rPr>
                <w:rFonts w:ascii="Times New Roman" w:hAnsi="Times New Roman" w:cs="Times New Roman"/>
              </w:rPr>
              <w:t>3</w:t>
            </w:r>
            <w:r>
              <w:rPr>
                <w:rFonts w:ascii="Times New Roman" w:hAnsi="Times New Roman" w:cs="Times New Roman"/>
              </w:rPr>
              <w:t xml:space="preserve"> (22.</w:t>
            </w:r>
            <w:r w:rsidR="00786B05">
              <w:rPr>
                <w:rFonts w:ascii="Times New Roman" w:hAnsi="Times New Roman" w:cs="Times New Roman"/>
              </w:rPr>
              <w:t>4</w:t>
            </w:r>
            <w:r>
              <w:rPr>
                <w:rFonts w:ascii="Times New Roman" w:hAnsi="Times New Roman" w:cs="Times New Roman"/>
              </w:rPr>
              <w:t>)</w:t>
            </w:r>
          </w:p>
        </w:tc>
        <w:tc>
          <w:tcPr>
            <w:tcW w:w="1639" w:type="pct"/>
          </w:tcPr>
          <w:p w:rsidR="00E84579" w:rsidRPr="004D70B7" w:rsidRDefault="00E84579" w:rsidP="002E057A">
            <w:pPr>
              <w:jc w:val="both"/>
              <w:rPr>
                <w:rFonts w:ascii="Times New Roman" w:hAnsi="Times New Roman" w:cs="Times New Roman"/>
              </w:rPr>
            </w:pPr>
            <w:r w:rsidRPr="005A1829">
              <w:rPr>
                <w:rFonts w:ascii="Times New Roman" w:hAnsi="Times New Roman" w:cs="Times New Roman"/>
              </w:rPr>
              <w:t>2</w:t>
            </w:r>
            <w:r w:rsidR="002E057A">
              <w:rPr>
                <w:rFonts w:ascii="Times New Roman" w:hAnsi="Times New Roman" w:cs="Times New Roman"/>
              </w:rPr>
              <w:t>83</w:t>
            </w:r>
            <w:r>
              <w:rPr>
                <w:rFonts w:ascii="Times New Roman" w:hAnsi="Times New Roman" w:cs="Times New Roman"/>
              </w:rPr>
              <w:t xml:space="preserve"> (</w:t>
            </w:r>
            <w:r w:rsidR="002E057A">
              <w:rPr>
                <w:rFonts w:ascii="Times New Roman" w:hAnsi="Times New Roman" w:cs="Times New Roman"/>
              </w:rPr>
              <w:t>36.8</w:t>
            </w:r>
            <w:r>
              <w:rPr>
                <w:rFonts w:ascii="Times New Roman" w:hAnsi="Times New Roman" w:cs="Times New Roman"/>
              </w:rPr>
              <w:t>)</w:t>
            </w:r>
          </w:p>
        </w:tc>
      </w:tr>
      <w:tr w:rsidR="00E84579" w:rsidRPr="004D70B7" w:rsidTr="00ED31D4">
        <w:tc>
          <w:tcPr>
            <w:tcW w:w="1833" w:type="pct"/>
          </w:tcPr>
          <w:p w:rsidR="00E84579" w:rsidRPr="004D70B7" w:rsidRDefault="00E84579" w:rsidP="00A0709E">
            <w:pPr>
              <w:jc w:val="right"/>
              <w:rPr>
                <w:rFonts w:ascii="Times New Roman" w:hAnsi="Times New Roman" w:cs="Times New Roman"/>
              </w:rPr>
            </w:pPr>
            <w:r>
              <w:rPr>
                <w:rFonts w:ascii="Times New Roman" w:hAnsi="Times New Roman" w:cs="Times New Roman"/>
              </w:rPr>
              <w:t>50-</w:t>
            </w:r>
            <w:r w:rsidRPr="004D70B7">
              <w:rPr>
                <w:rFonts w:ascii="Times New Roman" w:hAnsi="Times New Roman" w:cs="Times New Roman"/>
              </w:rPr>
              <w:t>60 µl</w:t>
            </w:r>
          </w:p>
        </w:tc>
        <w:tc>
          <w:tcPr>
            <w:tcW w:w="1528" w:type="pct"/>
          </w:tcPr>
          <w:p w:rsidR="00E84579" w:rsidRPr="004D70B7" w:rsidRDefault="00E84579" w:rsidP="00786B05">
            <w:pPr>
              <w:jc w:val="both"/>
              <w:rPr>
                <w:rFonts w:ascii="Times New Roman" w:hAnsi="Times New Roman" w:cs="Times New Roman"/>
              </w:rPr>
            </w:pPr>
            <w:r w:rsidRPr="005A1829">
              <w:rPr>
                <w:rFonts w:ascii="Times New Roman" w:hAnsi="Times New Roman" w:cs="Times New Roman"/>
              </w:rPr>
              <w:t>2</w:t>
            </w:r>
            <w:r w:rsidR="00786B05">
              <w:rPr>
                <w:rFonts w:ascii="Times New Roman" w:hAnsi="Times New Roman" w:cs="Times New Roman"/>
              </w:rPr>
              <w:t>50</w:t>
            </w:r>
            <w:r>
              <w:rPr>
                <w:rFonts w:ascii="Times New Roman" w:hAnsi="Times New Roman" w:cs="Times New Roman"/>
              </w:rPr>
              <w:t xml:space="preserve"> (4.</w:t>
            </w:r>
            <w:r w:rsidR="00786B05">
              <w:rPr>
                <w:rFonts w:ascii="Times New Roman" w:hAnsi="Times New Roman" w:cs="Times New Roman"/>
              </w:rPr>
              <w:t>9</w:t>
            </w:r>
            <w:r>
              <w:rPr>
                <w:rFonts w:ascii="Times New Roman" w:hAnsi="Times New Roman" w:cs="Times New Roman"/>
              </w:rPr>
              <w:t>)</w:t>
            </w:r>
          </w:p>
        </w:tc>
        <w:tc>
          <w:tcPr>
            <w:tcW w:w="1639" w:type="pct"/>
          </w:tcPr>
          <w:p w:rsidR="00E84579" w:rsidRPr="004D70B7" w:rsidRDefault="00E84579" w:rsidP="002E057A">
            <w:pPr>
              <w:jc w:val="both"/>
              <w:rPr>
                <w:rFonts w:ascii="Times New Roman" w:hAnsi="Times New Roman" w:cs="Times New Roman"/>
              </w:rPr>
            </w:pPr>
            <w:r w:rsidRPr="005A1829">
              <w:rPr>
                <w:rFonts w:ascii="Times New Roman" w:hAnsi="Times New Roman" w:cs="Times New Roman"/>
              </w:rPr>
              <w:t>288</w:t>
            </w:r>
            <w:r>
              <w:rPr>
                <w:rFonts w:ascii="Times New Roman" w:hAnsi="Times New Roman" w:cs="Times New Roman"/>
              </w:rPr>
              <w:t xml:space="preserve"> (</w:t>
            </w:r>
            <w:r w:rsidR="002E057A">
              <w:rPr>
                <w:rFonts w:ascii="Times New Roman" w:hAnsi="Times New Roman" w:cs="Times New Roman"/>
              </w:rPr>
              <w:t>37.4</w:t>
            </w:r>
            <w:r>
              <w:rPr>
                <w:rFonts w:ascii="Times New Roman" w:hAnsi="Times New Roman" w:cs="Times New Roman"/>
              </w:rPr>
              <w:t>)</w:t>
            </w:r>
          </w:p>
        </w:tc>
      </w:tr>
      <w:tr w:rsidR="00E84579" w:rsidRPr="004D70B7" w:rsidTr="00ED31D4">
        <w:tc>
          <w:tcPr>
            <w:tcW w:w="1833" w:type="pct"/>
          </w:tcPr>
          <w:p w:rsidR="00E84579" w:rsidRPr="004D70B7" w:rsidRDefault="00E84579" w:rsidP="00A0709E">
            <w:pPr>
              <w:jc w:val="right"/>
              <w:rPr>
                <w:rFonts w:ascii="Times New Roman" w:hAnsi="Times New Roman" w:cs="Times New Roman"/>
              </w:rPr>
            </w:pPr>
            <w:r w:rsidRPr="004D70B7">
              <w:rPr>
                <w:rFonts w:ascii="Times New Roman" w:hAnsi="Times New Roman" w:cs="Times New Roman"/>
              </w:rPr>
              <w:t>100</w:t>
            </w:r>
            <w:r>
              <w:rPr>
                <w:rFonts w:ascii="Times New Roman" w:hAnsi="Times New Roman" w:cs="Times New Roman"/>
              </w:rPr>
              <w:t>-120</w:t>
            </w:r>
            <w:r w:rsidRPr="004D70B7">
              <w:rPr>
                <w:rFonts w:ascii="Times New Roman" w:hAnsi="Times New Roman" w:cs="Times New Roman"/>
              </w:rPr>
              <w:t xml:space="preserve"> µl</w:t>
            </w:r>
          </w:p>
        </w:tc>
        <w:tc>
          <w:tcPr>
            <w:tcW w:w="1528" w:type="pct"/>
          </w:tcPr>
          <w:p w:rsidR="00E84579" w:rsidRPr="004D70B7" w:rsidRDefault="00E84579" w:rsidP="00786B05">
            <w:pPr>
              <w:jc w:val="both"/>
              <w:rPr>
                <w:rFonts w:ascii="Times New Roman" w:hAnsi="Times New Roman" w:cs="Times New Roman"/>
              </w:rPr>
            </w:pPr>
            <w:r w:rsidRPr="005A1829">
              <w:rPr>
                <w:rFonts w:ascii="Times New Roman" w:hAnsi="Times New Roman" w:cs="Times New Roman"/>
              </w:rPr>
              <w:t>115</w:t>
            </w:r>
            <w:r>
              <w:rPr>
                <w:rFonts w:ascii="Times New Roman" w:hAnsi="Times New Roman" w:cs="Times New Roman"/>
              </w:rPr>
              <w:t xml:space="preserve"> (2.</w:t>
            </w:r>
            <w:r w:rsidR="00786B05">
              <w:rPr>
                <w:rFonts w:ascii="Times New Roman" w:hAnsi="Times New Roman" w:cs="Times New Roman"/>
              </w:rPr>
              <w:t>2</w:t>
            </w:r>
            <w:r>
              <w:rPr>
                <w:rFonts w:ascii="Times New Roman" w:hAnsi="Times New Roman" w:cs="Times New Roman"/>
              </w:rPr>
              <w:t>)</w:t>
            </w:r>
          </w:p>
        </w:tc>
        <w:tc>
          <w:tcPr>
            <w:tcW w:w="1639" w:type="pct"/>
          </w:tcPr>
          <w:p w:rsidR="00E84579" w:rsidRPr="004D70B7" w:rsidRDefault="00E84579" w:rsidP="00DD7C94">
            <w:pPr>
              <w:jc w:val="both"/>
              <w:rPr>
                <w:rFonts w:ascii="Times New Roman" w:hAnsi="Times New Roman" w:cs="Times New Roman"/>
              </w:rPr>
            </w:pPr>
            <w:r w:rsidRPr="005A1829">
              <w:rPr>
                <w:rFonts w:ascii="Times New Roman" w:hAnsi="Times New Roman" w:cs="Times New Roman"/>
              </w:rPr>
              <w:t>36</w:t>
            </w:r>
            <w:r w:rsidR="002E057A">
              <w:rPr>
                <w:rFonts w:ascii="Times New Roman" w:hAnsi="Times New Roman" w:cs="Times New Roman"/>
              </w:rPr>
              <w:t xml:space="preserve"> (4.7</w:t>
            </w:r>
            <w:r>
              <w:rPr>
                <w:rFonts w:ascii="Times New Roman" w:hAnsi="Times New Roman" w:cs="Times New Roman"/>
              </w:rPr>
              <w:t>)</w:t>
            </w:r>
          </w:p>
        </w:tc>
      </w:tr>
      <w:tr w:rsidR="00E84579" w:rsidRPr="004D70B7" w:rsidTr="00ED31D4">
        <w:tc>
          <w:tcPr>
            <w:tcW w:w="1833"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Concentration</w:t>
            </w:r>
          </w:p>
        </w:tc>
        <w:tc>
          <w:tcPr>
            <w:tcW w:w="1528" w:type="pct"/>
            <w:vAlign w:val="center"/>
          </w:tcPr>
          <w:p w:rsidR="00E84579" w:rsidRPr="004D70B7" w:rsidRDefault="00E84579" w:rsidP="00DD7C94">
            <w:pPr>
              <w:jc w:val="both"/>
              <w:rPr>
                <w:rFonts w:ascii="Times New Roman" w:hAnsi="Times New Roman" w:cs="Times New Roman"/>
              </w:rPr>
            </w:pPr>
            <w:r>
              <w:rPr>
                <w:rFonts w:ascii="Times New Roman" w:hAnsi="Times New Roman" w:cs="Times New Roman"/>
              </w:rPr>
              <w:t>58 (1.1)</w:t>
            </w:r>
          </w:p>
        </w:tc>
        <w:tc>
          <w:tcPr>
            <w:tcW w:w="1639" w:type="pct"/>
            <w:vAlign w:val="center"/>
          </w:tcPr>
          <w:p w:rsidR="00E84579" w:rsidRPr="004D70B7" w:rsidRDefault="002E057A" w:rsidP="00DD7C94">
            <w:pPr>
              <w:jc w:val="both"/>
              <w:rPr>
                <w:rFonts w:ascii="Times New Roman" w:hAnsi="Times New Roman" w:cs="Times New Roman"/>
              </w:rPr>
            </w:pPr>
            <w:r>
              <w:rPr>
                <w:rFonts w:ascii="Times New Roman" w:hAnsi="Times New Roman" w:cs="Times New Roman"/>
              </w:rPr>
              <w:t>20 (2.6</w:t>
            </w:r>
            <w:r w:rsidR="00E84579">
              <w:rPr>
                <w:rFonts w:ascii="Times New Roman" w:hAnsi="Times New Roman" w:cs="Times New Roman"/>
              </w:rPr>
              <w:t>)</w:t>
            </w:r>
          </w:p>
        </w:tc>
      </w:tr>
      <w:tr w:rsidR="00E84579" w:rsidRPr="004D70B7" w:rsidTr="00ED31D4">
        <w:tc>
          <w:tcPr>
            <w:tcW w:w="1833"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ICT</w:t>
            </w:r>
          </w:p>
        </w:tc>
        <w:tc>
          <w:tcPr>
            <w:tcW w:w="1528" w:type="pct"/>
            <w:tcBorders>
              <w:bottom w:val="single" w:sz="4" w:space="0" w:color="auto"/>
            </w:tcBorders>
          </w:tcPr>
          <w:p w:rsidR="00E84579" w:rsidRPr="004D70B7" w:rsidRDefault="00E84579" w:rsidP="00DD7C94">
            <w:pPr>
              <w:jc w:val="both"/>
              <w:rPr>
                <w:rFonts w:ascii="Times New Roman" w:hAnsi="Times New Roman" w:cs="Times New Roman"/>
              </w:rPr>
            </w:pPr>
            <w:r w:rsidRPr="005A1829">
              <w:rPr>
                <w:rFonts w:ascii="Times New Roman" w:hAnsi="Times New Roman" w:cs="Times New Roman"/>
              </w:rPr>
              <w:t>3,522</w:t>
            </w:r>
            <w:r w:rsidR="00786B05">
              <w:rPr>
                <w:rFonts w:ascii="Times New Roman" w:hAnsi="Times New Roman" w:cs="Times New Roman"/>
              </w:rPr>
              <w:t xml:space="preserve"> (69.1</w:t>
            </w:r>
            <w:r>
              <w:rPr>
                <w:rFonts w:ascii="Times New Roman" w:hAnsi="Times New Roman" w:cs="Times New Roman"/>
              </w:rPr>
              <w:t>)</w:t>
            </w:r>
          </w:p>
        </w:tc>
        <w:tc>
          <w:tcPr>
            <w:tcW w:w="1639" w:type="pct"/>
            <w:tcBorders>
              <w:bottom w:val="single" w:sz="4" w:space="0" w:color="auto"/>
            </w:tcBorders>
          </w:tcPr>
          <w:p w:rsidR="00E84579" w:rsidRPr="004D70B7" w:rsidRDefault="00E84579" w:rsidP="002E057A">
            <w:pPr>
              <w:jc w:val="both"/>
              <w:rPr>
                <w:rFonts w:ascii="Times New Roman" w:hAnsi="Times New Roman" w:cs="Times New Roman"/>
              </w:rPr>
            </w:pPr>
            <w:r>
              <w:rPr>
                <w:rFonts w:ascii="Times New Roman" w:hAnsi="Times New Roman" w:cs="Times New Roman"/>
              </w:rPr>
              <w:t>1</w:t>
            </w:r>
            <w:r w:rsidR="002E057A">
              <w:rPr>
                <w:rFonts w:ascii="Times New Roman" w:hAnsi="Times New Roman" w:cs="Times New Roman"/>
              </w:rPr>
              <w:t>42 (18.5</w:t>
            </w:r>
            <w:r>
              <w:rPr>
                <w:rFonts w:ascii="Times New Roman" w:hAnsi="Times New Roman" w:cs="Times New Roman"/>
              </w:rPr>
              <w:t>)</w:t>
            </w:r>
          </w:p>
        </w:tc>
      </w:tr>
      <w:tr w:rsidR="00E84579" w:rsidRPr="004D70B7" w:rsidTr="00ED31D4">
        <w:tc>
          <w:tcPr>
            <w:tcW w:w="1833"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Total</w:t>
            </w:r>
          </w:p>
        </w:tc>
        <w:tc>
          <w:tcPr>
            <w:tcW w:w="1528" w:type="pct"/>
            <w:tcBorders>
              <w:bottom w:val="single" w:sz="4" w:space="0" w:color="auto"/>
            </w:tcBorders>
          </w:tcPr>
          <w:p w:rsidR="00E84579" w:rsidRPr="004D70B7" w:rsidRDefault="00E84579" w:rsidP="00DD7C94">
            <w:pPr>
              <w:jc w:val="both"/>
              <w:rPr>
                <w:rFonts w:ascii="Times New Roman" w:hAnsi="Times New Roman" w:cs="Times New Roman"/>
              </w:rPr>
            </w:pPr>
            <w:r>
              <w:rPr>
                <w:rFonts w:ascii="Times New Roman" w:hAnsi="Times New Roman" w:cs="Times New Roman"/>
              </w:rPr>
              <w:t>5,0</w:t>
            </w:r>
            <w:r w:rsidR="00786B05">
              <w:rPr>
                <w:rFonts w:ascii="Times New Roman" w:hAnsi="Times New Roman" w:cs="Times New Roman"/>
              </w:rPr>
              <w:t>98</w:t>
            </w:r>
          </w:p>
        </w:tc>
        <w:tc>
          <w:tcPr>
            <w:tcW w:w="1639" w:type="pct"/>
            <w:tcBorders>
              <w:bottom w:val="single" w:sz="4" w:space="0" w:color="auto"/>
            </w:tcBorders>
          </w:tcPr>
          <w:p w:rsidR="00E84579" w:rsidRPr="004D70B7" w:rsidRDefault="00E84579" w:rsidP="00DD7C94">
            <w:pPr>
              <w:jc w:val="both"/>
              <w:rPr>
                <w:rFonts w:ascii="Times New Roman" w:hAnsi="Times New Roman" w:cs="Times New Roman"/>
              </w:rPr>
            </w:pPr>
            <w:r>
              <w:rPr>
                <w:rFonts w:ascii="Times New Roman" w:hAnsi="Times New Roman" w:cs="Times New Roman"/>
              </w:rPr>
              <w:t>7</w:t>
            </w:r>
            <w:r w:rsidR="002E057A">
              <w:rPr>
                <w:rFonts w:ascii="Times New Roman" w:hAnsi="Times New Roman" w:cs="Times New Roman"/>
              </w:rPr>
              <w:t>69</w:t>
            </w:r>
          </w:p>
        </w:tc>
      </w:tr>
    </w:tbl>
    <w:p w:rsidR="00E84579" w:rsidRDefault="00E84579" w:rsidP="00DD7C94">
      <w:pPr>
        <w:spacing w:after="0" w:line="240" w:lineRule="auto"/>
        <w:jc w:val="both"/>
        <w:rPr>
          <w:rFonts w:ascii="Times New Roman" w:hAnsi="Times New Roman" w:cs="Times New Roman"/>
          <w:sz w:val="24"/>
          <w:szCs w:val="24"/>
        </w:rPr>
      </w:pPr>
    </w:p>
    <w:p w:rsidR="00E84579" w:rsidRDefault="00E84579" w:rsidP="00DD7C94">
      <w:pPr>
        <w:spacing w:after="0" w:line="240" w:lineRule="auto"/>
        <w:jc w:val="both"/>
        <w:rPr>
          <w:rFonts w:ascii="Times New Roman" w:hAnsi="Times New Roman" w:cs="Times New Roman"/>
          <w:sz w:val="24"/>
          <w:szCs w:val="24"/>
        </w:rPr>
      </w:pPr>
      <w:r w:rsidRPr="00175EE6">
        <w:rPr>
          <w:rFonts w:ascii="Times New Roman" w:hAnsi="Times New Roman" w:cs="Times New Roman"/>
          <w:sz w:val="24"/>
          <w:szCs w:val="24"/>
        </w:rPr>
        <w:t xml:space="preserve">To decide if and how to adjust for blood </w:t>
      </w:r>
      <w:r>
        <w:rPr>
          <w:rFonts w:ascii="Times New Roman" w:hAnsi="Times New Roman" w:cs="Times New Roman"/>
          <w:sz w:val="24"/>
          <w:szCs w:val="24"/>
        </w:rPr>
        <w:t xml:space="preserve">volumes </w:t>
      </w:r>
      <w:r w:rsidRPr="00175EE6">
        <w:rPr>
          <w:rFonts w:ascii="Times New Roman" w:hAnsi="Times New Roman" w:cs="Times New Roman"/>
          <w:sz w:val="24"/>
          <w:szCs w:val="24"/>
        </w:rPr>
        <w:t xml:space="preserve">used for the estimation of mf prevalence, we </w:t>
      </w:r>
      <w:r>
        <w:rPr>
          <w:rFonts w:ascii="Times New Roman" w:hAnsi="Times New Roman" w:cs="Times New Roman"/>
          <w:sz w:val="24"/>
          <w:szCs w:val="24"/>
        </w:rPr>
        <w:t>identified 34 studies</w:t>
      </w:r>
      <w:r w:rsidR="00B64E60">
        <w:rPr>
          <w:rFonts w:ascii="Times New Roman" w:hAnsi="Times New Roman" w:cs="Times New Roman"/>
          <w:sz w:val="24"/>
          <w:szCs w:val="24"/>
        </w:rPr>
        <w:t xml:space="preserve"> conducted in the African region before the implementation of large-scale MDA-based interventions</w:t>
      </w:r>
      <w:r>
        <w:rPr>
          <w:rFonts w:ascii="Times New Roman" w:hAnsi="Times New Roman" w:cs="Times New Roman"/>
          <w:sz w:val="24"/>
          <w:szCs w:val="24"/>
        </w:rPr>
        <w:t xml:space="preserve"> which </w:t>
      </w:r>
      <w:r w:rsidRPr="00175EE6">
        <w:rPr>
          <w:rFonts w:ascii="Times New Roman" w:hAnsi="Times New Roman" w:cs="Times New Roman"/>
          <w:sz w:val="24"/>
          <w:szCs w:val="24"/>
        </w:rPr>
        <w:t>compar</w:t>
      </w:r>
      <w:r>
        <w:rPr>
          <w:rFonts w:ascii="Times New Roman" w:hAnsi="Times New Roman" w:cs="Times New Roman"/>
          <w:sz w:val="24"/>
          <w:szCs w:val="24"/>
        </w:rPr>
        <w:t>ed</w:t>
      </w:r>
      <w:r w:rsidRPr="00175EE6">
        <w:rPr>
          <w:rFonts w:ascii="Times New Roman" w:hAnsi="Times New Roman" w:cs="Times New Roman"/>
          <w:sz w:val="24"/>
          <w:szCs w:val="24"/>
        </w:rPr>
        <w:t xml:space="preserve"> the different </w:t>
      </w:r>
      <w:r>
        <w:rPr>
          <w:rFonts w:ascii="Times New Roman" w:hAnsi="Times New Roman" w:cs="Times New Roman"/>
          <w:sz w:val="24"/>
          <w:szCs w:val="24"/>
        </w:rPr>
        <w:t xml:space="preserve">blood volumes and diagnostic </w:t>
      </w:r>
      <w:r w:rsidRPr="00175EE6">
        <w:rPr>
          <w:rFonts w:ascii="Times New Roman" w:hAnsi="Times New Roman" w:cs="Times New Roman"/>
          <w:sz w:val="24"/>
          <w:szCs w:val="24"/>
        </w:rPr>
        <w:t>methods</w:t>
      </w:r>
      <w:r>
        <w:rPr>
          <w:rFonts w:ascii="Times New Roman" w:hAnsi="Times New Roman" w:cs="Times New Roman"/>
          <w:sz w:val="24"/>
          <w:szCs w:val="24"/>
        </w:rPr>
        <w:t xml:space="preserve"> (Table 2S)</w:t>
      </w:r>
      <w:r w:rsidRPr="00175EE6">
        <w:rPr>
          <w:rFonts w:ascii="Times New Roman" w:hAnsi="Times New Roman" w:cs="Times New Roman"/>
          <w:sz w:val="24"/>
          <w:szCs w:val="24"/>
        </w:rPr>
        <w:t xml:space="preserve"> </w:t>
      </w:r>
    </w:p>
    <w:p w:rsidR="00E84579" w:rsidRDefault="00E84579" w:rsidP="00DD7C94">
      <w:pPr>
        <w:spacing w:after="0" w:line="240" w:lineRule="auto"/>
        <w:jc w:val="both"/>
        <w:rPr>
          <w:rFonts w:ascii="Times New Roman" w:hAnsi="Times New Roman" w:cs="Times New Roman"/>
          <w:b/>
          <w:sz w:val="24"/>
          <w:szCs w:val="24"/>
        </w:rPr>
      </w:pPr>
    </w:p>
    <w:p w:rsidR="00E84579" w:rsidRDefault="00E84579" w:rsidP="00DD7C94">
      <w:pPr>
        <w:spacing w:after="0" w:line="240" w:lineRule="auto"/>
        <w:jc w:val="both"/>
        <w:rPr>
          <w:rFonts w:ascii="Times New Roman" w:hAnsi="Times New Roman" w:cs="Times New Roman"/>
          <w:b/>
          <w:sz w:val="24"/>
          <w:szCs w:val="24"/>
        </w:rPr>
      </w:pPr>
      <w:proofErr w:type="gramStart"/>
      <w:r w:rsidRPr="00175EE6">
        <w:rPr>
          <w:rFonts w:ascii="Times New Roman" w:hAnsi="Times New Roman" w:cs="Times New Roman"/>
          <w:b/>
          <w:sz w:val="24"/>
          <w:szCs w:val="24"/>
        </w:rPr>
        <w:t>Table 2</w:t>
      </w:r>
      <w:r>
        <w:rPr>
          <w:rFonts w:ascii="Times New Roman" w:hAnsi="Times New Roman" w:cs="Times New Roman"/>
          <w:b/>
          <w:sz w:val="24"/>
          <w:szCs w:val="24"/>
        </w:rPr>
        <w:t>S.</w:t>
      </w:r>
      <w:proofErr w:type="gramEnd"/>
      <w:r w:rsidRPr="00175EE6">
        <w:rPr>
          <w:rFonts w:ascii="Times New Roman" w:hAnsi="Times New Roman" w:cs="Times New Roman"/>
          <w:b/>
          <w:sz w:val="24"/>
          <w:szCs w:val="24"/>
        </w:rPr>
        <w:t xml:space="preserve"> </w:t>
      </w:r>
      <w:r>
        <w:rPr>
          <w:rFonts w:ascii="Times New Roman" w:hAnsi="Times New Roman" w:cs="Times New Roman"/>
          <w:b/>
          <w:sz w:val="24"/>
          <w:szCs w:val="24"/>
        </w:rPr>
        <w:t xml:space="preserve">Paired estimates </w:t>
      </w:r>
      <w:r w:rsidRPr="00175EE6">
        <w:rPr>
          <w:rFonts w:ascii="Times New Roman" w:hAnsi="Times New Roman" w:cs="Times New Roman"/>
          <w:b/>
          <w:sz w:val="24"/>
          <w:szCs w:val="24"/>
        </w:rPr>
        <w:t xml:space="preserve">of </w:t>
      </w:r>
      <w:r>
        <w:rPr>
          <w:rFonts w:ascii="Times New Roman" w:hAnsi="Times New Roman" w:cs="Times New Roman"/>
          <w:b/>
          <w:sz w:val="24"/>
          <w:szCs w:val="24"/>
        </w:rPr>
        <w:t xml:space="preserve">LF </w:t>
      </w:r>
      <w:r w:rsidRPr="00175EE6">
        <w:rPr>
          <w:rFonts w:ascii="Times New Roman" w:hAnsi="Times New Roman" w:cs="Times New Roman"/>
          <w:b/>
          <w:sz w:val="24"/>
          <w:szCs w:val="24"/>
        </w:rPr>
        <w:t xml:space="preserve">prevalence </w:t>
      </w:r>
      <w:r>
        <w:rPr>
          <w:rFonts w:ascii="Times New Roman" w:hAnsi="Times New Roman" w:cs="Times New Roman"/>
          <w:b/>
          <w:sz w:val="24"/>
          <w:szCs w:val="24"/>
        </w:rPr>
        <w:t xml:space="preserve">based on </w:t>
      </w:r>
      <w:r w:rsidRPr="00175EE6">
        <w:rPr>
          <w:rFonts w:ascii="Times New Roman" w:hAnsi="Times New Roman" w:cs="Times New Roman"/>
          <w:b/>
          <w:sz w:val="24"/>
          <w:szCs w:val="24"/>
        </w:rPr>
        <w:t>blood smear and filtration</w:t>
      </w:r>
      <w:r>
        <w:rPr>
          <w:rFonts w:ascii="Times New Roman" w:hAnsi="Times New Roman" w:cs="Times New Roman"/>
          <w:b/>
          <w:sz w:val="24"/>
          <w:szCs w:val="24"/>
        </w:rPr>
        <w:t xml:space="preserve"> methods</w:t>
      </w:r>
    </w:p>
    <w:p w:rsidR="00E84579" w:rsidRPr="00175EE6" w:rsidRDefault="00E84579" w:rsidP="00DD7C94">
      <w:pPr>
        <w:spacing w:after="0" w:line="240" w:lineRule="auto"/>
        <w:jc w:val="both"/>
        <w:rPr>
          <w:rFonts w:ascii="Times New Roman" w:hAnsi="Times New Roman" w:cs="Times New Roman"/>
          <w:sz w:val="24"/>
          <w:szCs w:val="24"/>
        </w:rPr>
      </w:pPr>
    </w:p>
    <w:tbl>
      <w:tblPr>
        <w:tblStyle w:val="TableGrid"/>
        <w:tblW w:w="45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5"/>
        <w:gridCol w:w="850"/>
        <w:gridCol w:w="2126"/>
        <w:gridCol w:w="2409"/>
        <w:gridCol w:w="1701"/>
      </w:tblGrid>
      <w:tr w:rsidR="00E84579" w:rsidRPr="004D70B7" w:rsidTr="00ED31D4">
        <w:tc>
          <w:tcPr>
            <w:tcW w:w="817" w:type="pct"/>
            <w:vMerge w:val="restart"/>
          </w:tcPr>
          <w:p w:rsidR="00E84579" w:rsidRPr="004D70B7" w:rsidRDefault="00E84579" w:rsidP="00DD7C94">
            <w:pPr>
              <w:jc w:val="both"/>
              <w:rPr>
                <w:rFonts w:ascii="Times New Roman" w:hAnsi="Times New Roman" w:cs="Times New Roman"/>
                <w:b/>
              </w:rPr>
            </w:pPr>
            <w:r>
              <w:rPr>
                <w:rFonts w:ascii="Times New Roman" w:hAnsi="Times New Roman" w:cs="Times New Roman"/>
                <w:b/>
              </w:rPr>
              <w:t>B</w:t>
            </w:r>
            <w:r w:rsidRPr="004D70B7">
              <w:rPr>
                <w:rFonts w:ascii="Times New Roman" w:hAnsi="Times New Roman" w:cs="Times New Roman"/>
                <w:b/>
              </w:rPr>
              <w:t xml:space="preserve">lood </w:t>
            </w:r>
            <w:r>
              <w:rPr>
                <w:rFonts w:ascii="Times New Roman" w:hAnsi="Times New Roman" w:cs="Times New Roman"/>
                <w:b/>
              </w:rPr>
              <w:t xml:space="preserve">volume, </w:t>
            </w:r>
            <w:r w:rsidRPr="004D70B7">
              <w:rPr>
                <w:rFonts w:ascii="Times New Roman" w:hAnsi="Times New Roman" w:cs="Times New Roman"/>
                <w:b/>
              </w:rPr>
              <w:t>µl</w:t>
            </w:r>
          </w:p>
        </w:tc>
        <w:tc>
          <w:tcPr>
            <w:tcW w:w="502" w:type="pct"/>
            <w:vMerge w:val="restart"/>
          </w:tcPr>
          <w:p w:rsidR="00E84579" w:rsidRPr="004D70B7" w:rsidRDefault="00E84579" w:rsidP="00DD7C94">
            <w:pPr>
              <w:jc w:val="both"/>
              <w:rPr>
                <w:rFonts w:ascii="Times New Roman" w:hAnsi="Times New Roman" w:cs="Times New Roman"/>
                <w:b/>
              </w:rPr>
            </w:pPr>
            <w:r w:rsidRPr="004D70B7">
              <w:rPr>
                <w:rFonts w:ascii="Times New Roman" w:hAnsi="Times New Roman" w:cs="Times New Roman"/>
                <w:b/>
              </w:rPr>
              <w:t xml:space="preserve">N </w:t>
            </w:r>
          </w:p>
        </w:tc>
        <w:tc>
          <w:tcPr>
            <w:tcW w:w="2677" w:type="pct"/>
            <w:gridSpan w:val="2"/>
          </w:tcPr>
          <w:p w:rsidR="00E84579" w:rsidRPr="004D70B7" w:rsidRDefault="00E84579" w:rsidP="00DD7C94">
            <w:pPr>
              <w:jc w:val="both"/>
              <w:rPr>
                <w:rFonts w:ascii="Times New Roman" w:hAnsi="Times New Roman" w:cs="Times New Roman"/>
                <w:b/>
              </w:rPr>
            </w:pPr>
            <w:r>
              <w:rPr>
                <w:rFonts w:ascii="Times New Roman" w:hAnsi="Times New Roman" w:cs="Times New Roman"/>
                <w:b/>
              </w:rPr>
              <w:t>Estimated prevalence</w:t>
            </w:r>
            <w:r>
              <w:rPr>
                <w:rFonts w:ascii="Times New Roman" w:hAnsi="Times New Roman" w:cs="Times New Roman"/>
                <w:sz w:val="20"/>
                <w:szCs w:val="20"/>
                <w:vertAlign w:val="superscript"/>
              </w:rPr>
              <w:t xml:space="preserve"> a</w:t>
            </w:r>
          </w:p>
        </w:tc>
        <w:tc>
          <w:tcPr>
            <w:tcW w:w="1004" w:type="pct"/>
            <w:vMerge w:val="restart"/>
          </w:tcPr>
          <w:p w:rsidR="00E84579" w:rsidRPr="004D70B7" w:rsidRDefault="00E84579" w:rsidP="00DD7C94">
            <w:pPr>
              <w:jc w:val="both"/>
              <w:rPr>
                <w:rFonts w:ascii="Times New Roman" w:hAnsi="Times New Roman" w:cs="Times New Roman"/>
                <w:b/>
              </w:rPr>
            </w:pPr>
            <w:r w:rsidRPr="004D70B7">
              <w:rPr>
                <w:rFonts w:ascii="Times New Roman" w:hAnsi="Times New Roman" w:cs="Times New Roman"/>
                <w:b/>
              </w:rPr>
              <w:t>p-value</w:t>
            </w:r>
            <w:r w:rsidRPr="00CF2E57">
              <w:rPr>
                <w:rFonts w:ascii="Times New Roman" w:hAnsi="Times New Roman" w:cs="Times New Roman"/>
                <w:sz w:val="20"/>
                <w:szCs w:val="20"/>
                <w:vertAlign w:val="superscript"/>
              </w:rPr>
              <w:t xml:space="preserve"> b</w:t>
            </w:r>
          </w:p>
        </w:tc>
      </w:tr>
      <w:tr w:rsidR="00E84579" w:rsidRPr="004D70B7" w:rsidTr="00ED31D4">
        <w:tc>
          <w:tcPr>
            <w:tcW w:w="817" w:type="pct"/>
            <w:vMerge/>
          </w:tcPr>
          <w:p w:rsidR="00E84579" w:rsidRPr="004D70B7" w:rsidRDefault="00E84579" w:rsidP="00DD7C94">
            <w:pPr>
              <w:jc w:val="both"/>
              <w:rPr>
                <w:rFonts w:ascii="Times New Roman" w:hAnsi="Times New Roman" w:cs="Times New Roman"/>
              </w:rPr>
            </w:pPr>
          </w:p>
        </w:tc>
        <w:tc>
          <w:tcPr>
            <w:tcW w:w="502" w:type="pct"/>
            <w:vMerge/>
          </w:tcPr>
          <w:p w:rsidR="00E84579" w:rsidRPr="004D70B7" w:rsidRDefault="00E84579" w:rsidP="00DD7C94">
            <w:pPr>
              <w:jc w:val="both"/>
              <w:rPr>
                <w:rFonts w:ascii="Times New Roman" w:hAnsi="Times New Roman" w:cs="Times New Roman"/>
              </w:rPr>
            </w:pPr>
          </w:p>
        </w:tc>
        <w:tc>
          <w:tcPr>
            <w:tcW w:w="1255" w:type="pct"/>
          </w:tcPr>
          <w:p w:rsidR="00E84579" w:rsidRPr="00CF2E57" w:rsidRDefault="00E84579" w:rsidP="00DD7C94">
            <w:pPr>
              <w:jc w:val="both"/>
              <w:rPr>
                <w:rFonts w:ascii="Times New Roman" w:hAnsi="Times New Roman" w:cs="Times New Roman"/>
                <w:b/>
              </w:rPr>
            </w:pPr>
            <w:r w:rsidRPr="00CF2E57">
              <w:rPr>
                <w:rFonts w:ascii="Times New Roman" w:hAnsi="Times New Roman" w:cs="Times New Roman"/>
                <w:b/>
              </w:rPr>
              <w:t>Blood smear</w:t>
            </w:r>
          </w:p>
        </w:tc>
        <w:tc>
          <w:tcPr>
            <w:tcW w:w="1422" w:type="pct"/>
          </w:tcPr>
          <w:p w:rsidR="00E84579" w:rsidRPr="004D70B7" w:rsidRDefault="00E84579" w:rsidP="00DD7C94">
            <w:pPr>
              <w:jc w:val="both"/>
              <w:rPr>
                <w:rFonts w:ascii="Times New Roman" w:hAnsi="Times New Roman" w:cs="Times New Roman"/>
                <w:highlight w:val="yellow"/>
              </w:rPr>
            </w:pPr>
            <w:r>
              <w:rPr>
                <w:rFonts w:ascii="Times New Roman" w:hAnsi="Times New Roman" w:cs="Times New Roman"/>
                <w:b/>
                <w:sz w:val="24"/>
                <w:szCs w:val="24"/>
              </w:rPr>
              <w:t>F</w:t>
            </w:r>
            <w:r w:rsidRPr="00175EE6">
              <w:rPr>
                <w:rFonts w:ascii="Times New Roman" w:hAnsi="Times New Roman" w:cs="Times New Roman"/>
                <w:b/>
                <w:sz w:val="24"/>
                <w:szCs w:val="24"/>
              </w:rPr>
              <w:t>iltration</w:t>
            </w:r>
          </w:p>
        </w:tc>
        <w:tc>
          <w:tcPr>
            <w:tcW w:w="1004" w:type="pct"/>
            <w:vMerge/>
          </w:tcPr>
          <w:p w:rsidR="00E84579" w:rsidRPr="004D70B7" w:rsidRDefault="00E84579" w:rsidP="00DD7C94">
            <w:pPr>
              <w:jc w:val="both"/>
              <w:rPr>
                <w:rFonts w:ascii="Times New Roman" w:hAnsi="Times New Roman" w:cs="Times New Roman"/>
              </w:rPr>
            </w:pPr>
          </w:p>
        </w:tc>
      </w:tr>
      <w:tr w:rsidR="00E84579" w:rsidRPr="004D70B7" w:rsidTr="00ED31D4">
        <w:tc>
          <w:tcPr>
            <w:tcW w:w="817" w:type="pct"/>
            <w:tcBorders>
              <w:top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20</w:t>
            </w:r>
          </w:p>
        </w:tc>
        <w:tc>
          <w:tcPr>
            <w:tcW w:w="502" w:type="pct"/>
            <w:tcBorders>
              <w:top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21</w:t>
            </w:r>
          </w:p>
        </w:tc>
        <w:tc>
          <w:tcPr>
            <w:tcW w:w="1255" w:type="pct"/>
            <w:tcBorders>
              <w:top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4.3 (0.5-12.3)</w:t>
            </w:r>
          </w:p>
        </w:tc>
        <w:tc>
          <w:tcPr>
            <w:tcW w:w="1422" w:type="pct"/>
            <w:tcBorders>
              <w:top w:val="single" w:sz="4" w:space="0" w:color="auto"/>
            </w:tcBorders>
          </w:tcPr>
          <w:p w:rsidR="00E84579" w:rsidRPr="004D70B7" w:rsidRDefault="00E84579" w:rsidP="00DD7C94">
            <w:pPr>
              <w:jc w:val="both"/>
              <w:rPr>
                <w:rFonts w:ascii="Times New Roman" w:hAnsi="Times New Roman" w:cs="Times New Roman"/>
                <w:highlight w:val="yellow"/>
              </w:rPr>
            </w:pPr>
            <w:r w:rsidRPr="004D70B7">
              <w:rPr>
                <w:rFonts w:ascii="Times New Roman" w:hAnsi="Times New Roman" w:cs="Times New Roman"/>
              </w:rPr>
              <w:t>11.8 (5.3-30.2)</w:t>
            </w:r>
          </w:p>
        </w:tc>
        <w:tc>
          <w:tcPr>
            <w:tcW w:w="1004" w:type="pct"/>
            <w:tcBorders>
              <w:top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&lt;0.001</w:t>
            </w:r>
          </w:p>
        </w:tc>
      </w:tr>
      <w:tr w:rsidR="00E84579" w:rsidRPr="004D70B7" w:rsidTr="00ED31D4">
        <w:tc>
          <w:tcPr>
            <w:tcW w:w="817"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40</w:t>
            </w:r>
          </w:p>
        </w:tc>
        <w:tc>
          <w:tcPr>
            <w:tcW w:w="502"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3</w:t>
            </w:r>
          </w:p>
        </w:tc>
        <w:tc>
          <w:tcPr>
            <w:tcW w:w="1255"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5.0 (4.7-11.6)</w:t>
            </w:r>
          </w:p>
        </w:tc>
        <w:tc>
          <w:tcPr>
            <w:tcW w:w="1422"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11.6 (8.8-11.6)</w:t>
            </w:r>
          </w:p>
        </w:tc>
        <w:tc>
          <w:tcPr>
            <w:tcW w:w="1004"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0.207</w:t>
            </w:r>
          </w:p>
        </w:tc>
      </w:tr>
      <w:tr w:rsidR="00E84579" w:rsidRPr="004D70B7" w:rsidTr="00ED31D4">
        <w:tc>
          <w:tcPr>
            <w:tcW w:w="817"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50</w:t>
            </w:r>
          </w:p>
        </w:tc>
        <w:tc>
          <w:tcPr>
            <w:tcW w:w="502"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5</w:t>
            </w:r>
          </w:p>
        </w:tc>
        <w:tc>
          <w:tcPr>
            <w:tcW w:w="1255"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3.6 (1.0-5.6)</w:t>
            </w:r>
          </w:p>
        </w:tc>
        <w:tc>
          <w:tcPr>
            <w:tcW w:w="1422"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7.5 (7.4-17.2)</w:t>
            </w:r>
          </w:p>
        </w:tc>
        <w:tc>
          <w:tcPr>
            <w:tcW w:w="1004" w:type="pct"/>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0.037</w:t>
            </w:r>
          </w:p>
        </w:tc>
      </w:tr>
      <w:tr w:rsidR="00E84579" w:rsidRPr="004D70B7" w:rsidTr="00ED31D4">
        <w:tc>
          <w:tcPr>
            <w:tcW w:w="817"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60</w:t>
            </w:r>
          </w:p>
        </w:tc>
        <w:tc>
          <w:tcPr>
            <w:tcW w:w="502"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5</w:t>
            </w:r>
          </w:p>
        </w:tc>
        <w:tc>
          <w:tcPr>
            <w:tcW w:w="1255"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11.6 (5.4-24.7)</w:t>
            </w:r>
          </w:p>
        </w:tc>
        <w:tc>
          <w:tcPr>
            <w:tcW w:w="1422"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18.1 (11.6-54.7)</w:t>
            </w:r>
          </w:p>
        </w:tc>
        <w:tc>
          <w:tcPr>
            <w:tcW w:w="1004" w:type="pct"/>
            <w:tcBorders>
              <w:bottom w:val="single" w:sz="4" w:space="0" w:color="auto"/>
            </w:tcBorders>
          </w:tcPr>
          <w:p w:rsidR="00E84579" w:rsidRPr="004D70B7" w:rsidRDefault="00E84579" w:rsidP="00DD7C94">
            <w:pPr>
              <w:jc w:val="both"/>
              <w:rPr>
                <w:rFonts w:ascii="Times New Roman" w:hAnsi="Times New Roman" w:cs="Times New Roman"/>
              </w:rPr>
            </w:pPr>
            <w:r w:rsidRPr="004D70B7">
              <w:rPr>
                <w:rFonts w:ascii="Times New Roman" w:hAnsi="Times New Roman" w:cs="Times New Roman"/>
              </w:rPr>
              <w:t>0.035</w:t>
            </w:r>
          </w:p>
        </w:tc>
      </w:tr>
    </w:tbl>
    <w:p w:rsidR="00E84579" w:rsidRPr="004D70B7" w:rsidRDefault="00E84579" w:rsidP="00DD7C94">
      <w:pPr>
        <w:tabs>
          <w:tab w:val="left" w:pos="2788"/>
        </w:tabs>
        <w:spacing w:after="0" w:line="240" w:lineRule="auto"/>
        <w:jc w:val="both"/>
        <w:rPr>
          <w:rFonts w:ascii="Times New Roman" w:hAnsi="Times New Roman" w:cs="Times New Roman"/>
          <w:sz w:val="20"/>
          <w:szCs w:val="20"/>
        </w:rPr>
      </w:pPr>
      <w:proofErr w:type="gramStart"/>
      <w:r>
        <w:rPr>
          <w:rFonts w:ascii="Times New Roman" w:hAnsi="Times New Roman" w:cs="Times New Roman"/>
          <w:sz w:val="20"/>
          <w:szCs w:val="20"/>
          <w:vertAlign w:val="superscript"/>
        </w:rPr>
        <w:t>a</w:t>
      </w:r>
      <w:proofErr w:type="gramEnd"/>
      <w:r>
        <w:rPr>
          <w:rFonts w:ascii="Times New Roman" w:hAnsi="Times New Roman" w:cs="Times New Roman"/>
          <w:sz w:val="20"/>
          <w:szCs w:val="20"/>
        </w:rPr>
        <w:t xml:space="preserve"> </w:t>
      </w:r>
      <w:r w:rsidRPr="004D70B7">
        <w:rPr>
          <w:rFonts w:ascii="Times New Roman" w:hAnsi="Times New Roman" w:cs="Times New Roman"/>
          <w:sz w:val="20"/>
          <w:szCs w:val="20"/>
        </w:rPr>
        <w:t>Median (25</w:t>
      </w:r>
      <w:r w:rsidRPr="004D70B7">
        <w:rPr>
          <w:rFonts w:ascii="Times New Roman" w:hAnsi="Times New Roman" w:cs="Times New Roman"/>
          <w:sz w:val="20"/>
          <w:szCs w:val="20"/>
          <w:vertAlign w:val="superscript"/>
        </w:rPr>
        <w:t>th</w:t>
      </w:r>
      <w:r w:rsidRPr="004D70B7">
        <w:rPr>
          <w:rFonts w:ascii="Times New Roman" w:hAnsi="Times New Roman" w:cs="Times New Roman"/>
          <w:sz w:val="20"/>
          <w:szCs w:val="20"/>
        </w:rPr>
        <w:t>-75</w:t>
      </w:r>
      <w:r w:rsidRPr="004D70B7">
        <w:rPr>
          <w:rFonts w:ascii="Times New Roman" w:hAnsi="Times New Roman" w:cs="Times New Roman"/>
          <w:sz w:val="20"/>
          <w:szCs w:val="20"/>
          <w:vertAlign w:val="superscript"/>
        </w:rPr>
        <w:t>th</w:t>
      </w:r>
      <w:r w:rsidRPr="004D70B7">
        <w:rPr>
          <w:rFonts w:ascii="Times New Roman" w:hAnsi="Times New Roman" w:cs="Times New Roman"/>
          <w:sz w:val="20"/>
          <w:szCs w:val="20"/>
        </w:rPr>
        <w:t xml:space="preserve"> percentile)</w:t>
      </w:r>
    </w:p>
    <w:p w:rsidR="00E84579" w:rsidRPr="004D70B7" w:rsidRDefault="00E84579" w:rsidP="00DD7C94">
      <w:pPr>
        <w:spacing w:after="0" w:line="240" w:lineRule="auto"/>
        <w:jc w:val="both"/>
        <w:rPr>
          <w:rFonts w:ascii="Times New Roman" w:hAnsi="Times New Roman" w:cs="Times New Roman"/>
          <w:b/>
          <w:sz w:val="20"/>
          <w:szCs w:val="20"/>
        </w:rPr>
      </w:pPr>
      <w:proofErr w:type="gramStart"/>
      <w:r w:rsidRPr="00044190">
        <w:rPr>
          <w:rFonts w:ascii="Times New Roman" w:hAnsi="Times New Roman" w:cs="Times New Roman"/>
          <w:sz w:val="20"/>
          <w:szCs w:val="20"/>
          <w:vertAlign w:val="superscript"/>
        </w:rPr>
        <w:t>b</w:t>
      </w:r>
      <w:proofErr w:type="gramEnd"/>
      <w:r>
        <w:rPr>
          <w:rFonts w:ascii="Times New Roman" w:hAnsi="Times New Roman" w:cs="Times New Roman"/>
          <w:sz w:val="20"/>
          <w:szCs w:val="20"/>
        </w:rPr>
        <w:t xml:space="preserve"> </w:t>
      </w:r>
      <w:r w:rsidRPr="004D70B7">
        <w:rPr>
          <w:rFonts w:ascii="Times New Roman" w:hAnsi="Times New Roman" w:cs="Times New Roman"/>
          <w:sz w:val="20"/>
          <w:szCs w:val="20"/>
        </w:rPr>
        <w:t>p-value based on paired Student t-test after empirical log transformation of mf prevalence</w:t>
      </w:r>
    </w:p>
    <w:p w:rsidR="00E84579" w:rsidRDefault="00E84579" w:rsidP="00DD7C94">
      <w:pPr>
        <w:spacing w:after="0" w:line="240" w:lineRule="auto"/>
        <w:jc w:val="both"/>
        <w:rPr>
          <w:rFonts w:ascii="Times New Roman" w:hAnsi="Times New Roman" w:cs="Times New Roman"/>
          <w:sz w:val="24"/>
          <w:szCs w:val="24"/>
        </w:rPr>
      </w:pPr>
    </w:p>
    <w:p w:rsidR="00E84579" w:rsidRDefault="00E84579" w:rsidP="00DD7C94">
      <w:pPr>
        <w:spacing w:after="0" w:line="240" w:lineRule="auto"/>
        <w:jc w:val="both"/>
        <w:rPr>
          <w:rFonts w:ascii="Times New Roman" w:hAnsi="Times New Roman" w:cs="Times New Roman"/>
          <w:b/>
          <w:noProof/>
          <w:sz w:val="24"/>
          <w:szCs w:val="24"/>
          <w:lang w:eastAsia="en-GB"/>
        </w:rPr>
      </w:pPr>
      <w:r w:rsidRPr="00175EE6">
        <w:rPr>
          <w:rFonts w:ascii="Times New Roman" w:hAnsi="Times New Roman" w:cs="Times New Roman"/>
          <w:sz w:val="24"/>
          <w:szCs w:val="24"/>
        </w:rPr>
        <w:t xml:space="preserve">There is statistical evidence for a difference </w:t>
      </w:r>
      <w:r>
        <w:rPr>
          <w:rFonts w:ascii="Times New Roman" w:hAnsi="Times New Roman" w:cs="Times New Roman"/>
          <w:sz w:val="24"/>
          <w:szCs w:val="24"/>
        </w:rPr>
        <w:t xml:space="preserve">in prevalence estimates based on </w:t>
      </w:r>
      <w:r w:rsidRPr="00175EE6">
        <w:rPr>
          <w:rFonts w:ascii="Times New Roman" w:hAnsi="Times New Roman" w:cs="Times New Roman"/>
          <w:sz w:val="24"/>
          <w:szCs w:val="24"/>
        </w:rPr>
        <w:t xml:space="preserve">blood smear and filtration </w:t>
      </w:r>
      <w:r>
        <w:rPr>
          <w:rFonts w:ascii="Times New Roman" w:hAnsi="Times New Roman" w:cs="Times New Roman"/>
          <w:sz w:val="24"/>
          <w:szCs w:val="24"/>
        </w:rPr>
        <w:t xml:space="preserve">techniques </w:t>
      </w:r>
      <w:r w:rsidRPr="00175EE6">
        <w:rPr>
          <w:rFonts w:ascii="Times New Roman" w:hAnsi="Times New Roman" w:cs="Times New Roman"/>
          <w:sz w:val="24"/>
          <w:szCs w:val="24"/>
        </w:rPr>
        <w:t>(Table 2</w:t>
      </w:r>
      <w:r>
        <w:rPr>
          <w:rFonts w:ascii="Times New Roman" w:hAnsi="Times New Roman" w:cs="Times New Roman"/>
          <w:sz w:val="24"/>
          <w:szCs w:val="24"/>
        </w:rPr>
        <w:t>S</w:t>
      </w:r>
      <w:r w:rsidRPr="00175EE6">
        <w:rPr>
          <w:rFonts w:ascii="Times New Roman" w:hAnsi="Times New Roman" w:cs="Times New Roman"/>
          <w:sz w:val="24"/>
          <w:szCs w:val="24"/>
        </w:rPr>
        <w:t xml:space="preserve">). However, </w:t>
      </w:r>
      <w:r>
        <w:rPr>
          <w:rFonts w:ascii="Times New Roman" w:hAnsi="Times New Roman" w:cs="Times New Roman"/>
          <w:sz w:val="24"/>
          <w:szCs w:val="24"/>
        </w:rPr>
        <w:t xml:space="preserve">we were unable to </w:t>
      </w:r>
      <w:r w:rsidRPr="00175EE6">
        <w:rPr>
          <w:rFonts w:ascii="Times New Roman" w:hAnsi="Times New Roman" w:cs="Times New Roman"/>
          <w:sz w:val="24"/>
          <w:szCs w:val="24"/>
        </w:rPr>
        <w:t xml:space="preserve">derive adjustment terms of good quality that are representative for a range of </w:t>
      </w:r>
      <w:r>
        <w:rPr>
          <w:rFonts w:ascii="Times New Roman" w:hAnsi="Times New Roman" w:cs="Times New Roman"/>
          <w:sz w:val="24"/>
          <w:szCs w:val="24"/>
        </w:rPr>
        <w:t xml:space="preserve">transmission </w:t>
      </w:r>
      <w:r w:rsidRPr="00175EE6">
        <w:rPr>
          <w:rFonts w:ascii="Times New Roman" w:hAnsi="Times New Roman" w:cs="Times New Roman"/>
          <w:sz w:val="24"/>
          <w:szCs w:val="24"/>
        </w:rPr>
        <w:t>settings considering the limited availability of comparable data and the small proportion of mf prevalence data derived from filtration compared to all other methods. Moreover, sufficient data comparing directly blood smear mf prevalence based on different blood amounts are not available to adjust accurately between 20µl and other amounts used in blood smear</w:t>
      </w:r>
      <w:r>
        <w:rPr>
          <w:rFonts w:ascii="Times New Roman" w:hAnsi="Times New Roman" w:cs="Times New Roman"/>
          <w:sz w:val="24"/>
          <w:szCs w:val="24"/>
        </w:rPr>
        <w:t xml:space="preserve"> (e.g. 60</w:t>
      </w:r>
      <w:r w:rsidRPr="00175EE6">
        <w:rPr>
          <w:rFonts w:ascii="Times New Roman" w:hAnsi="Times New Roman" w:cs="Times New Roman"/>
          <w:sz w:val="24"/>
          <w:szCs w:val="24"/>
        </w:rPr>
        <w:t>µl</w:t>
      </w:r>
      <w:r>
        <w:rPr>
          <w:rFonts w:ascii="Times New Roman" w:hAnsi="Times New Roman" w:cs="Times New Roman"/>
          <w:sz w:val="24"/>
          <w:szCs w:val="24"/>
        </w:rPr>
        <w:t>)</w:t>
      </w:r>
      <w:r w:rsidRPr="00175EE6">
        <w:rPr>
          <w:rFonts w:ascii="Times New Roman" w:hAnsi="Times New Roman" w:cs="Times New Roman"/>
          <w:sz w:val="24"/>
          <w:szCs w:val="24"/>
        </w:rPr>
        <w:t>.</w:t>
      </w:r>
      <w:r>
        <w:rPr>
          <w:rFonts w:ascii="Times New Roman" w:hAnsi="Times New Roman" w:cs="Times New Roman"/>
          <w:sz w:val="24"/>
          <w:szCs w:val="24"/>
        </w:rPr>
        <w:t xml:space="preserve"> </w:t>
      </w:r>
    </w:p>
    <w:p w:rsidR="00E84579" w:rsidRDefault="00E84579" w:rsidP="00DD7C94">
      <w:pPr>
        <w:spacing w:after="0" w:line="240" w:lineRule="auto"/>
        <w:jc w:val="both"/>
        <w:rPr>
          <w:rFonts w:ascii="Times New Roman" w:hAnsi="Times New Roman" w:cs="Times New Roman"/>
          <w:b/>
          <w:noProof/>
          <w:sz w:val="24"/>
          <w:szCs w:val="24"/>
          <w:lang w:eastAsia="en-GB"/>
        </w:rPr>
      </w:pPr>
    </w:p>
    <w:p w:rsidR="00E84579" w:rsidRDefault="00E84579" w:rsidP="00DD7C94">
      <w:pPr>
        <w:spacing w:after="0" w:line="240" w:lineRule="auto"/>
        <w:jc w:val="both"/>
        <w:rPr>
          <w:rFonts w:ascii="Times New Roman" w:hAnsi="Times New Roman" w:cs="Times New Roman"/>
          <w:b/>
          <w:noProof/>
          <w:sz w:val="24"/>
          <w:szCs w:val="24"/>
          <w:lang w:eastAsia="en-GB"/>
        </w:rPr>
      </w:pPr>
    </w:p>
    <w:p w:rsidR="00E84579" w:rsidDel="00A230E8" w:rsidRDefault="00E84579" w:rsidP="00DD7C94">
      <w:pPr>
        <w:jc w:val="both"/>
        <w:rPr>
          <w:del w:id="0" w:author="Jorge Ortega" w:date="2015-07-30T16:32:00Z"/>
          <w:rFonts w:ascii="Times New Roman" w:hAnsi="Times New Roman" w:cs="Times New Roman"/>
          <w:b/>
          <w:color w:val="000000"/>
          <w:sz w:val="24"/>
          <w:szCs w:val="24"/>
          <w:shd w:val="clear" w:color="auto" w:fill="FFFFFF"/>
        </w:rPr>
        <w:sectPr w:rsidR="00E84579" w:rsidDel="00A230E8" w:rsidSect="00E27BD0">
          <w:footerReference w:type="default" r:id="rId8"/>
          <w:pgSz w:w="11906" w:h="16838"/>
          <w:pgMar w:top="1440" w:right="1440" w:bottom="1440" w:left="1440" w:header="708" w:footer="708" w:gutter="0"/>
          <w:cols w:space="708"/>
          <w:docGrid w:linePitch="360"/>
        </w:sectPr>
      </w:pPr>
    </w:p>
    <w:p w:rsidR="00E84579" w:rsidRPr="00ED53EB" w:rsidRDefault="00E84579" w:rsidP="00DD7C94">
      <w:pPr>
        <w:jc w:val="both"/>
        <w:rPr>
          <w:rFonts w:ascii="Times New Roman" w:hAnsi="Times New Roman" w:cs="Times New Roman"/>
          <w:b/>
          <w:sz w:val="24"/>
          <w:szCs w:val="24"/>
        </w:rPr>
      </w:pPr>
      <w:r w:rsidRPr="00ED53EB">
        <w:rPr>
          <w:rFonts w:ascii="Times New Roman" w:hAnsi="Times New Roman" w:cs="Times New Roman"/>
          <w:b/>
          <w:sz w:val="24"/>
          <w:szCs w:val="24"/>
        </w:rPr>
        <w:lastRenderedPageBreak/>
        <w:t>References</w:t>
      </w:r>
    </w:p>
    <w:p w:rsidR="00E84579" w:rsidRPr="001C317E" w:rsidRDefault="00E84579" w:rsidP="00E27BD0">
      <w:pPr>
        <w:spacing w:after="240" w:line="240" w:lineRule="auto"/>
        <w:jc w:val="both"/>
        <w:rPr>
          <w:rFonts w:ascii="Times New Roman" w:hAnsi="Times New Roman" w:cs="Times New Roman"/>
          <w:noProof/>
          <w:sz w:val="24"/>
          <w:szCs w:val="24"/>
          <w:lang w:val="es-ES"/>
        </w:rPr>
      </w:pPr>
      <w:bookmarkStart w:id="1" w:name="_ENREF_1"/>
      <w:r w:rsidRPr="001C317E">
        <w:rPr>
          <w:rFonts w:ascii="Times New Roman" w:hAnsi="Times New Roman" w:cs="Times New Roman"/>
          <w:noProof/>
          <w:sz w:val="24"/>
          <w:szCs w:val="24"/>
        </w:rPr>
        <w:t xml:space="preserve">1. Sabry M. A quantitative approach to the relationship between Wuchereria bancrofti microfilaria counts by venous blood filtration and finger-prick blood films. </w:t>
      </w:r>
      <w:r w:rsidR="00893937" w:rsidRPr="001C317E">
        <w:rPr>
          <w:rFonts w:ascii="Times New Roman" w:hAnsi="Times New Roman" w:cs="Times New Roman"/>
          <w:noProof/>
          <w:sz w:val="24"/>
          <w:szCs w:val="24"/>
          <w:lang w:val="es-ES"/>
        </w:rPr>
        <w:t>Trans R Soc Trop Med Hyg</w:t>
      </w:r>
      <w:r w:rsidRPr="001C317E">
        <w:rPr>
          <w:rFonts w:ascii="Times New Roman" w:hAnsi="Times New Roman" w:cs="Times New Roman"/>
          <w:noProof/>
          <w:sz w:val="24"/>
          <w:szCs w:val="24"/>
          <w:lang w:val="es-ES"/>
        </w:rPr>
        <w:t xml:space="preserve">. 1991;85(4):506-10. </w:t>
      </w:r>
      <w:bookmarkEnd w:id="1"/>
    </w:p>
    <w:p w:rsidR="00E84579" w:rsidRPr="001C317E" w:rsidRDefault="00E84579" w:rsidP="00E27BD0">
      <w:pPr>
        <w:spacing w:after="240" w:line="240" w:lineRule="auto"/>
        <w:jc w:val="both"/>
        <w:rPr>
          <w:rFonts w:ascii="Times New Roman" w:hAnsi="Times New Roman" w:cs="Times New Roman"/>
          <w:noProof/>
          <w:sz w:val="24"/>
          <w:szCs w:val="24"/>
        </w:rPr>
      </w:pPr>
      <w:bookmarkStart w:id="2" w:name="_ENREF_2"/>
      <w:r w:rsidRPr="001C317E">
        <w:rPr>
          <w:rFonts w:ascii="Times New Roman" w:hAnsi="Times New Roman" w:cs="Times New Roman"/>
          <w:noProof/>
          <w:sz w:val="24"/>
          <w:szCs w:val="24"/>
          <w:lang w:val="es-ES"/>
        </w:rPr>
        <w:t xml:space="preserve">2. Michael E, Malecela MN, Zervos M, Kazura JW. </w:t>
      </w:r>
      <w:r w:rsidRPr="001C317E">
        <w:rPr>
          <w:rFonts w:ascii="Times New Roman" w:hAnsi="Times New Roman" w:cs="Times New Roman"/>
          <w:noProof/>
          <w:sz w:val="24"/>
          <w:szCs w:val="24"/>
        </w:rPr>
        <w:t>Global eradication of lymphatic filariasis: the value of chronic disease control in parasit</w:t>
      </w:r>
      <w:r w:rsidR="00893937" w:rsidRPr="001C317E">
        <w:rPr>
          <w:rFonts w:ascii="Times New Roman" w:hAnsi="Times New Roman" w:cs="Times New Roman"/>
          <w:noProof/>
          <w:sz w:val="24"/>
          <w:szCs w:val="24"/>
        </w:rPr>
        <w:t>e elimination programmes. PloS O</w:t>
      </w:r>
      <w:r w:rsidRPr="001C317E">
        <w:rPr>
          <w:rFonts w:ascii="Times New Roman" w:hAnsi="Times New Roman" w:cs="Times New Roman"/>
          <w:noProof/>
          <w:sz w:val="24"/>
          <w:szCs w:val="24"/>
        </w:rPr>
        <w:t>ne. 2008;3(8):e2936. doi:10.1371/journal.pone.0002936.</w:t>
      </w:r>
      <w:bookmarkEnd w:id="2"/>
    </w:p>
    <w:p w:rsidR="00E84579" w:rsidRPr="001C317E" w:rsidRDefault="00E84579" w:rsidP="00E27BD0">
      <w:pPr>
        <w:spacing w:after="240" w:line="240" w:lineRule="auto"/>
        <w:jc w:val="both"/>
        <w:rPr>
          <w:rFonts w:ascii="Times New Roman" w:hAnsi="Times New Roman" w:cs="Times New Roman"/>
          <w:noProof/>
          <w:sz w:val="24"/>
          <w:szCs w:val="24"/>
        </w:rPr>
      </w:pPr>
      <w:bookmarkStart w:id="3" w:name="_ENREF_3"/>
      <w:r w:rsidRPr="001C317E">
        <w:rPr>
          <w:rFonts w:ascii="Times New Roman" w:hAnsi="Times New Roman" w:cs="Times New Roman"/>
          <w:noProof/>
          <w:sz w:val="24"/>
          <w:szCs w:val="24"/>
        </w:rPr>
        <w:t xml:space="preserve">3. Desowitz RS, Southgate BA. Studies of filariasis in the Pacific. 2. The persistence of microfilaraemia in diethylcarbamazine treated populations of Fiji and Western Samoa: diagnostic application of the membrane-filtration technique. </w:t>
      </w:r>
      <w:proofErr w:type="gramStart"/>
      <w:r w:rsidR="00893937" w:rsidRPr="001C317E">
        <w:rPr>
          <w:rFonts w:ascii="Times New Roman" w:hAnsi="Times New Roman" w:cs="Times New Roman"/>
          <w:color w:val="000000"/>
          <w:sz w:val="24"/>
          <w:szCs w:val="24"/>
          <w:shd w:val="clear" w:color="auto" w:fill="FFFFFF"/>
        </w:rPr>
        <w:t xml:space="preserve">Southeast Asian J </w:t>
      </w:r>
      <w:proofErr w:type="spellStart"/>
      <w:r w:rsidR="00893937" w:rsidRPr="001C317E">
        <w:rPr>
          <w:rFonts w:ascii="Times New Roman" w:hAnsi="Times New Roman" w:cs="Times New Roman"/>
          <w:color w:val="000000"/>
          <w:sz w:val="24"/>
          <w:szCs w:val="24"/>
          <w:shd w:val="clear" w:color="auto" w:fill="FFFFFF"/>
        </w:rPr>
        <w:t>Trop</w:t>
      </w:r>
      <w:proofErr w:type="spellEnd"/>
      <w:r w:rsidR="00893937" w:rsidRPr="001C317E">
        <w:rPr>
          <w:rFonts w:ascii="Times New Roman" w:hAnsi="Times New Roman" w:cs="Times New Roman"/>
          <w:color w:val="000000"/>
          <w:sz w:val="24"/>
          <w:szCs w:val="24"/>
          <w:shd w:val="clear" w:color="auto" w:fill="FFFFFF"/>
        </w:rPr>
        <w:t xml:space="preserve"> Med Public Health.</w:t>
      </w:r>
      <w:proofErr w:type="gramEnd"/>
      <w:r w:rsidR="00893937" w:rsidRPr="001C317E">
        <w:rPr>
          <w:rFonts w:ascii="Times New Roman" w:hAnsi="Times New Roman" w:cs="Times New Roman"/>
          <w:color w:val="000000"/>
          <w:sz w:val="24"/>
          <w:szCs w:val="24"/>
          <w:shd w:val="clear" w:color="auto" w:fill="FFFFFF"/>
        </w:rPr>
        <w:t xml:space="preserve"> </w:t>
      </w:r>
      <w:r w:rsidRPr="001C317E">
        <w:rPr>
          <w:rFonts w:ascii="Times New Roman" w:hAnsi="Times New Roman" w:cs="Times New Roman"/>
          <w:noProof/>
          <w:sz w:val="24"/>
          <w:szCs w:val="24"/>
        </w:rPr>
        <w:t xml:space="preserve">1973;4(2):179-83. </w:t>
      </w:r>
      <w:bookmarkEnd w:id="3"/>
    </w:p>
    <w:p w:rsidR="00E84579" w:rsidRPr="001C317E" w:rsidRDefault="00E84579" w:rsidP="00E27BD0">
      <w:pPr>
        <w:spacing w:after="240" w:line="240" w:lineRule="auto"/>
        <w:jc w:val="both"/>
        <w:rPr>
          <w:rFonts w:ascii="Times New Roman" w:hAnsi="Times New Roman" w:cs="Times New Roman"/>
          <w:noProof/>
          <w:sz w:val="24"/>
          <w:szCs w:val="24"/>
          <w:lang w:val="es-ES"/>
        </w:rPr>
      </w:pPr>
      <w:bookmarkStart w:id="4" w:name="_ENREF_4"/>
      <w:r w:rsidRPr="001C317E">
        <w:rPr>
          <w:rFonts w:ascii="Times New Roman" w:hAnsi="Times New Roman" w:cs="Times New Roman"/>
          <w:noProof/>
          <w:sz w:val="24"/>
          <w:szCs w:val="24"/>
        </w:rPr>
        <w:t xml:space="preserve">4. McMahon JE, Marshall TF, Vaughan JP, Abaru DE. Bancroftian filariasis: a comparison of microfilariae counting techniques using counting chamber, standard slide and membrane (nuclepore) filtration. </w:t>
      </w:r>
      <w:r w:rsidRPr="001C317E">
        <w:rPr>
          <w:rFonts w:ascii="Times New Roman" w:hAnsi="Times New Roman" w:cs="Times New Roman"/>
          <w:noProof/>
          <w:sz w:val="24"/>
          <w:szCs w:val="24"/>
          <w:lang w:val="es-ES"/>
        </w:rPr>
        <w:t xml:space="preserve">Ann Trop Med Parasitol. 1979;73(5):457-64. </w:t>
      </w:r>
      <w:bookmarkEnd w:id="4"/>
    </w:p>
    <w:p w:rsidR="00E84579" w:rsidRPr="001C317E" w:rsidRDefault="00E84579" w:rsidP="00E27BD0">
      <w:pPr>
        <w:spacing w:after="240" w:line="240" w:lineRule="auto"/>
        <w:jc w:val="both"/>
        <w:rPr>
          <w:rFonts w:ascii="Times New Roman" w:hAnsi="Times New Roman" w:cs="Times New Roman"/>
          <w:noProof/>
          <w:sz w:val="24"/>
          <w:szCs w:val="24"/>
        </w:rPr>
      </w:pPr>
      <w:bookmarkStart w:id="5" w:name="_ENREF_5"/>
      <w:r w:rsidRPr="001C317E">
        <w:rPr>
          <w:rFonts w:ascii="Times New Roman" w:hAnsi="Times New Roman" w:cs="Times New Roman"/>
          <w:noProof/>
          <w:sz w:val="24"/>
          <w:szCs w:val="24"/>
          <w:lang w:val="es-ES"/>
        </w:rPr>
        <w:t xml:space="preserve">5. Moulia-Pelat JP, Glaziou P, Nguyen-Ngoc L, Cardines D, Spiegel A, Cartel JL. </w:t>
      </w:r>
      <w:r w:rsidRPr="001C317E">
        <w:rPr>
          <w:rFonts w:ascii="Times New Roman" w:hAnsi="Times New Roman" w:cs="Times New Roman"/>
          <w:noProof/>
          <w:sz w:val="24"/>
          <w:szCs w:val="24"/>
        </w:rPr>
        <w:t xml:space="preserve">A comparative study of detection methods for evaluation of microfilaremia in lymphatic filariasis control programmes. Trop Med Parasitol. 1992;43(3):146-8. </w:t>
      </w:r>
      <w:bookmarkEnd w:id="5"/>
    </w:p>
    <w:p w:rsidR="00E84579" w:rsidRPr="001C317E" w:rsidRDefault="00E84579" w:rsidP="00E27BD0">
      <w:pPr>
        <w:spacing w:line="240" w:lineRule="auto"/>
        <w:jc w:val="both"/>
        <w:rPr>
          <w:rFonts w:ascii="Times New Roman" w:hAnsi="Times New Roman" w:cs="Times New Roman"/>
          <w:noProof/>
          <w:sz w:val="24"/>
          <w:szCs w:val="24"/>
        </w:rPr>
      </w:pPr>
      <w:bookmarkStart w:id="6" w:name="_ENREF_6"/>
      <w:r w:rsidRPr="001C317E">
        <w:rPr>
          <w:rFonts w:ascii="Times New Roman" w:hAnsi="Times New Roman" w:cs="Times New Roman"/>
          <w:noProof/>
          <w:sz w:val="24"/>
          <w:szCs w:val="24"/>
        </w:rPr>
        <w:t xml:space="preserve">6. Dreyer G, Pimentael A, Medeiros Z, Beliz F, Moura I, Coutinho A et al. Studies on the periodicity and intravascular distribution of Wuchereria bancrofti microfilariae in paired samples of capillary and venous blood from Recife, Brazil. Trop Med Int Health. 1996;1(2):264-72. </w:t>
      </w:r>
      <w:bookmarkEnd w:id="6"/>
    </w:p>
    <w:p w:rsidR="00E84579" w:rsidRDefault="00E84579" w:rsidP="00E27BD0">
      <w:pPr>
        <w:spacing w:line="240" w:lineRule="auto"/>
        <w:jc w:val="both"/>
        <w:rPr>
          <w:rFonts w:ascii="Times New Roman" w:hAnsi="Times New Roman" w:cs="Times New Roman"/>
          <w:noProof/>
          <w:sz w:val="24"/>
        </w:rPr>
      </w:pPr>
    </w:p>
    <w:p w:rsidR="00E84579" w:rsidRDefault="00E84579" w:rsidP="00DD7C94">
      <w:pPr>
        <w:jc w:val="both"/>
      </w:pPr>
    </w:p>
    <w:p w:rsidR="001B45EA" w:rsidRDefault="001B45EA"/>
    <w:sectPr w:rsidR="001B45EA" w:rsidSect="00265522">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9C1" w:rsidRDefault="00F409C1" w:rsidP="00CE71CA">
      <w:pPr>
        <w:spacing w:after="0" w:line="240" w:lineRule="auto"/>
      </w:pPr>
      <w:r>
        <w:separator/>
      </w:r>
    </w:p>
  </w:endnote>
  <w:endnote w:type="continuationSeparator" w:id="0">
    <w:p w:rsidR="00F409C1" w:rsidRDefault="00F409C1" w:rsidP="00CE7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04975"/>
      <w:docPartObj>
        <w:docPartGallery w:val="Page Numbers (Bottom of Page)"/>
        <w:docPartUnique/>
      </w:docPartObj>
    </w:sdtPr>
    <w:sdtContent>
      <w:p w:rsidR="00F939A7" w:rsidRDefault="00887877">
        <w:pPr>
          <w:pStyle w:val="Footer"/>
          <w:jc w:val="right"/>
        </w:pPr>
        <w:r>
          <w:fldChar w:fldCharType="begin"/>
        </w:r>
        <w:r w:rsidR="00893937">
          <w:instrText xml:space="preserve"> PAGE   \* MERGEFORMAT </w:instrText>
        </w:r>
        <w:r>
          <w:fldChar w:fldCharType="separate"/>
        </w:r>
        <w:r w:rsidR="00BB2152">
          <w:rPr>
            <w:noProof/>
          </w:rPr>
          <w:t>2</w:t>
        </w:r>
        <w:r>
          <w:fldChar w:fldCharType="end"/>
        </w:r>
      </w:p>
    </w:sdtContent>
  </w:sdt>
  <w:p w:rsidR="00F939A7" w:rsidRDefault="00F40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9C1" w:rsidRDefault="00F409C1" w:rsidP="00CE71CA">
      <w:pPr>
        <w:spacing w:after="0" w:line="240" w:lineRule="auto"/>
      </w:pPr>
      <w:r>
        <w:separator/>
      </w:r>
    </w:p>
  </w:footnote>
  <w:footnote w:type="continuationSeparator" w:id="0">
    <w:p w:rsidR="00F409C1" w:rsidRDefault="00F409C1" w:rsidP="00CE71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s>
  <w:rsids>
    <w:rsidRoot w:val="00E84579"/>
    <w:rsid w:val="000077B7"/>
    <w:rsid w:val="000171D0"/>
    <w:rsid w:val="000307A3"/>
    <w:rsid w:val="00030E49"/>
    <w:rsid w:val="000315B7"/>
    <w:rsid w:val="0004526A"/>
    <w:rsid w:val="00045D4D"/>
    <w:rsid w:val="00073D6B"/>
    <w:rsid w:val="00074E30"/>
    <w:rsid w:val="000A56D1"/>
    <w:rsid w:val="000B4F49"/>
    <w:rsid w:val="000B5A71"/>
    <w:rsid w:val="000B6481"/>
    <w:rsid w:val="00107661"/>
    <w:rsid w:val="001451F2"/>
    <w:rsid w:val="001623F7"/>
    <w:rsid w:val="0017082D"/>
    <w:rsid w:val="0017521A"/>
    <w:rsid w:val="00196A98"/>
    <w:rsid w:val="001A08FE"/>
    <w:rsid w:val="001A4538"/>
    <w:rsid w:val="001B45EA"/>
    <w:rsid w:val="001C2BFF"/>
    <w:rsid w:val="001C2E25"/>
    <w:rsid w:val="001C317E"/>
    <w:rsid w:val="001E25A5"/>
    <w:rsid w:val="002052DF"/>
    <w:rsid w:val="00207787"/>
    <w:rsid w:val="00240683"/>
    <w:rsid w:val="002539B6"/>
    <w:rsid w:val="002563D8"/>
    <w:rsid w:val="00256DC8"/>
    <w:rsid w:val="00261CE1"/>
    <w:rsid w:val="00290A2B"/>
    <w:rsid w:val="002A097D"/>
    <w:rsid w:val="002A5EE2"/>
    <w:rsid w:val="002C1F6E"/>
    <w:rsid w:val="002D2EA3"/>
    <w:rsid w:val="002E057A"/>
    <w:rsid w:val="002E542B"/>
    <w:rsid w:val="002F1B39"/>
    <w:rsid w:val="00301F5B"/>
    <w:rsid w:val="003101A8"/>
    <w:rsid w:val="00320524"/>
    <w:rsid w:val="00340DF8"/>
    <w:rsid w:val="00356C46"/>
    <w:rsid w:val="003944EF"/>
    <w:rsid w:val="003A175E"/>
    <w:rsid w:val="003C132B"/>
    <w:rsid w:val="003C5A87"/>
    <w:rsid w:val="003E1BA9"/>
    <w:rsid w:val="003E4ED1"/>
    <w:rsid w:val="003F3D1E"/>
    <w:rsid w:val="00410BFE"/>
    <w:rsid w:val="00445038"/>
    <w:rsid w:val="00454A0F"/>
    <w:rsid w:val="004603FD"/>
    <w:rsid w:val="0046616A"/>
    <w:rsid w:val="00466188"/>
    <w:rsid w:val="004668AA"/>
    <w:rsid w:val="004D503C"/>
    <w:rsid w:val="004D7DD9"/>
    <w:rsid w:val="004E2E48"/>
    <w:rsid w:val="00506D3D"/>
    <w:rsid w:val="005170FD"/>
    <w:rsid w:val="00525E62"/>
    <w:rsid w:val="00540D33"/>
    <w:rsid w:val="00555F20"/>
    <w:rsid w:val="00562F69"/>
    <w:rsid w:val="005A0DB0"/>
    <w:rsid w:val="005A731F"/>
    <w:rsid w:val="005B4C49"/>
    <w:rsid w:val="005B6D48"/>
    <w:rsid w:val="005C4742"/>
    <w:rsid w:val="005D03C6"/>
    <w:rsid w:val="005D0E21"/>
    <w:rsid w:val="005D4EB6"/>
    <w:rsid w:val="005E35DA"/>
    <w:rsid w:val="005F1771"/>
    <w:rsid w:val="00622EC4"/>
    <w:rsid w:val="00684505"/>
    <w:rsid w:val="006C775E"/>
    <w:rsid w:val="006D0AFD"/>
    <w:rsid w:val="006D1C46"/>
    <w:rsid w:val="006D2AD7"/>
    <w:rsid w:val="006D65A4"/>
    <w:rsid w:val="006E3CFB"/>
    <w:rsid w:val="006E417E"/>
    <w:rsid w:val="006E7D10"/>
    <w:rsid w:val="00732EE5"/>
    <w:rsid w:val="007422CD"/>
    <w:rsid w:val="007538C3"/>
    <w:rsid w:val="0075414A"/>
    <w:rsid w:val="00784FA6"/>
    <w:rsid w:val="00786B05"/>
    <w:rsid w:val="00792204"/>
    <w:rsid w:val="007A75DC"/>
    <w:rsid w:val="008039C6"/>
    <w:rsid w:val="0081441F"/>
    <w:rsid w:val="00821FB0"/>
    <w:rsid w:val="00853B62"/>
    <w:rsid w:val="00857AD9"/>
    <w:rsid w:val="00864990"/>
    <w:rsid w:val="00865DB4"/>
    <w:rsid w:val="008662FC"/>
    <w:rsid w:val="00867E0D"/>
    <w:rsid w:val="00874EF6"/>
    <w:rsid w:val="00887877"/>
    <w:rsid w:val="00893937"/>
    <w:rsid w:val="008A2DA9"/>
    <w:rsid w:val="008A76A5"/>
    <w:rsid w:val="008C7398"/>
    <w:rsid w:val="008E7F74"/>
    <w:rsid w:val="008F322A"/>
    <w:rsid w:val="0091414F"/>
    <w:rsid w:val="00932426"/>
    <w:rsid w:val="009361FE"/>
    <w:rsid w:val="009368E9"/>
    <w:rsid w:val="009374B6"/>
    <w:rsid w:val="00947FA2"/>
    <w:rsid w:val="00965EA9"/>
    <w:rsid w:val="009757CD"/>
    <w:rsid w:val="0098155C"/>
    <w:rsid w:val="00981CF1"/>
    <w:rsid w:val="00996E5A"/>
    <w:rsid w:val="009A7BBF"/>
    <w:rsid w:val="009A7D80"/>
    <w:rsid w:val="009B055D"/>
    <w:rsid w:val="009B49B2"/>
    <w:rsid w:val="009B5BFE"/>
    <w:rsid w:val="009C7F92"/>
    <w:rsid w:val="00A06EAE"/>
    <w:rsid w:val="00A0709E"/>
    <w:rsid w:val="00A11022"/>
    <w:rsid w:val="00A22B46"/>
    <w:rsid w:val="00A230E8"/>
    <w:rsid w:val="00A44509"/>
    <w:rsid w:val="00A56AFA"/>
    <w:rsid w:val="00A64C1B"/>
    <w:rsid w:val="00A6595F"/>
    <w:rsid w:val="00A66C88"/>
    <w:rsid w:val="00A8667F"/>
    <w:rsid w:val="00A8671D"/>
    <w:rsid w:val="00A94704"/>
    <w:rsid w:val="00AD0EFD"/>
    <w:rsid w:val="00AE3C29"/>
    <w:rsid w:val="00AF2C60"/>
    <w:rsid w:val="00AF53B9"/>
    <w:rsid w:val="00B03B48"/>
    <w:rsid w:val="00B1051C"/>
    <w:rsid w:val="00B152EF"/>
    <w:rsid w:val="00B259BA"/>
    <w:rsid w:val="00B26CD0"/>
    <w:rsid w:val="00B34A8F"/>
    <w:rsid w:val="00B43E0C"/>
    <w:rsid w:val="00B64E60"/>
    <w:rsid w:val="00B708F5"/>
    <w:rsid w:val="00B7167F"/>
    <w:rsid w:val="00B8356C"/>
    <w:rsid w:val="00B85137"/>
    <w:rsid w:val="00B864C4"/>
    <w:rsid w:val="00BB2152"/>
    <w:rsid w:val="00BC3F47"/>
    <w:rsid w:val="00BD17E5"/>
    <w:rsid w:val="00BE266C"/>
    <w:rsid w:val="00BF4B7B"/>
    <w:rsid w:val="00C007CD"/>
    <w:rsid w:val="00C03E08"/>
    <w:rsid w:val="00C5335E"/>
    <w:rsid w:val="00C55E95"/>
    <w:rsid w:val="00C55F3F"/>
    <w:rsid w:val="00C60E0D"/>
    <w:rsid w:val="00C62A0D"/>
    <w:rsid w:val="00C7053E"/>
    <w:rsid w:val="00C85E61"/>
    <w:rsid w:val="00C91564"/>
    <w:rsid w:val="00CB6A44"/>
    <w:rsid w:val="00CE71CA"/>
    <w:rsid w:val="00CF3097"/>
    <w:rsid w:val="00D02207"/>
    <w:rsid w:val="00D114E3"/>
    <w:rsid w:val="00D119BA"/>
    <w:rsid w:val="00D15917"/>
    <w:rsid w:val="00D2402A"/>
    <w:rsid w:val="00D34FCB"/>
    <w:rsid w:val="00D41E19"/>
    <w:rsid w:val="00D63194"/>
    <w:rsid w:val="00D90D0B"/>
    <w:rsid w:val="00DA3288"/>
    <w:rsid w:val="00DB1371"/>
    <w:rsid w:val="00DF4AF4"/>
    <w:rsid w:val="00E013DA"/>
    <w:rsid w:val="00E04279"/>
    <w:rsid w:val="00E1533A"/>
    <w:rsid w:val="00E66B3D"/>
    <w:rsid w:val="00E84579"/>
    <w:rsid w:val="00E91EEC"/>
    <w:rsid w:val="00E953F6"/>
    <w:rsid w:val="00EA7218"/>
    <w:rsid w:val="00EC003B"/>
    <w:rsid w:val="00EC4461"/>
    <w:rsid w:val="00F030A7"/>
    <w:rsid w:val="00F111B3"/>
    <w:rsid w:val="00F340A1"/>
    <w:rsid w:val="00F409C1"/>
    <w:rsid w:val="00F47B01"/>
    <w:rsid w:val="00F67478"/>
    <w:rsid w:val="00F82E1B"/>
    <w:rsid w:val="00F939C2"/>
    <w:rsid w:val="00F964FE"/>
    <w:rsid w:val="00FA6177"/>
    <w:rsid w:val="00FB18FC"/>
    <w:rsid w:val="00FD01FE"/>
    <w:rsid w:val="00FD0A3F"/>
    <w:rsid w:val="00FD1F40"/>
    <w:rsid w:val="00FE302E"/>
    <w:rsid w:val="00FE313A"/>
    <w:rsid w:val="00FE5EA1"/>
    <w:rsid w:val="00FF03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79"/>
    <w:rPr>
      <w:rFonts w:eastAsiaTheme="minorEastAsia"/>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8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79"/>
    <w:rPr>
      <w:rFonts w:eastAsiaTheme="minorEastAsia"/>
      <w:lang w:val="en-AU" w:eastAsia="zh-CN"/>
    </w:rPr>
  </w:style>
  <w:style w:type="table" w:styleId="TableGrid">
    <w:name w:val="Table Grid"/>
    <w:basedOn w:val="TableNormal"/>
    <w:uiPriority w:val="59"/>
    <w:rsid w:val="00E84579"/>
    <w:pPr>
      <w:spacing w:after="0" w:line="240" w:lineRule="auto"/>
    </w:pPr>
    <w:rPr>
      <w:rFonts w:eastAsiaTheme="minorEastAsia"/>
      <w:lang w:val="en-AU"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4579"/>
    <w:rPr>
      <w:sz w:val="16"/>
      <w:szCs w:val="16"/>
    </w:rPr>
  </w:style>
  <w:style w:type="paragraph" w:styleId="CommentText">
    <w:name w:val="annotation text"/>
    <w:basedOn w:val="Normal"/>
    <w:link w:val="CommentTextChar"/>
    <w:uiPriority w:val="99"/>
    <w:semiHidden/>
    <w:unhideWhenUsed/>
    <w:rsid w:val="00E84579"/>
    <w:pPr>
      <w:spacing w:line="240" w:lineRule="auto"/>
    </w:pPr>
    <w:rPr>
      <w:sz w:val="20"/>
      <w:szCs w:val="20"/>
    </w:rPr>
  </w:style>
  <w:style w:type="character" w:customStyle="1" w:styleId="CommentTextChar">
    <w:name w:val="Comment Text Char"/>
    <w:basedOn w:val="DefaultParagraphFont"/>
    <w:link w:val="CommentText"/>
    <w:uiPriority w:val="99"/>
    <w:semiHidden/>
    <w:rsid w:val="00E84579"/>
    <w:rPr>
      <w:rFonts w:eastAsiaTheme="minorEastAsia"/>
      <w:sz w:val="20"/>
      <w:szCs w:val="20"/>
      <w:lang w:val="en-AU" w:eastAsia="zh-CN"/>
    </w:rPr>
  </w:style>
  <w:style w:type="paragraph" w:styleId="BalloonText">
    <w:name w:val="Balloon Text"/>
    <w:basedOn w:val="Normal"/>
    <w:link w:val="BalloonTextChar"/>
    <w:uiPriority w:val="99"/>
    <w:semiHidden/>
    <w:unhideWhenUsed/>
    <w:rsid w:val="00E84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79"/>
    <w:rPr>
      <w:rFonts w:ascii="Tahoma" w:eastAsiaTheme="minorEastAsia" w:hAnsi="Tahoma" w:cs="Tahoma"/>
      <w:sz w:val="16"/>
      <w:szCs w:val="16"/>
      <w:lang w:val="en-AU" w:eastAsia="zh-CN"/>
    </w:rPr>
  </w:style>
  <w:style w:type="character" w:styleId="Hyperlink">
    <w:name w:val="Hyperlink"/>
    <w:basedOn w:val="DefaultParagraphFont"/>
    <w:uiPriority w:val="99"/>
    <w:unhideWhenUsed/>
    <w:rsid w:val="00E845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6872596">
      <w:bodyDiv w:val="1"/>
      <w:marLeft w:val="0"/>
      <w:marRight w:val="0"/>
      <w:marTop w:val="0"/>
      <w:marBottom w:val="0"/>
      <w:divBdr>
        <w:top w:val="none" w:sz="0" w:space="0" w:color="auto"/>
        <w:left w:val="none" w:sz="0" w:space="0" w:color="auto"/>
        <w:bottom w:val="none" w:sz="0" w:space="0" w:color="auto"/>
        <w:right w:val="none" w:sz="0" w:space="0" w:color="auto"/>
      </w:divBdr>
    </w:div>
    <w:div w:id="4335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hiswormyworld.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F6ECF-22EB-4EBB-8276-5D6D9B16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Ortega</dc:creator>
  <cp:lastModifiedBy>Jorge Ortega</cp:lastModifiedBy>
  <cp:revision>2</cp:revision>
  <dcterms:created xsi:type="dcterms:W3CDTF">2015-10-05T12:11:00Z</dcterms:created>
  <dcterms:modified xsi:type="dcterms:W3CDTF">2015-10-05T12:11:00Z</dcterms:modified>
</cp:coreProperties>
</file>